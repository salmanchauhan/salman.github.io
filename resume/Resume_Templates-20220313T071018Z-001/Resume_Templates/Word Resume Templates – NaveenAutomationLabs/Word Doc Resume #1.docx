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2"/>
      </w:sdtPr>
      <w:sdtContent>
        <w:p w:rsidR="00000000" w:rsidDel="00000000" w:rsidP="00000000" w:rsidRDefault="00000000" w:rsidRPr="00000000" w14:paraId="00000001">
          <w:pPr>
            <w:pStyle w:val="Title"/>
            <w:spacing w:before="0" w:lineRule="auto"/>
            <w:jc w:val="left"/>
            <w:rPr>
              <w:ins w:author="Sarath Ethiraj" w:id="0" w:date="2022-02-06T16:00:28Z"/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ins w:author="Sarath Ethiraj" w:id="0" w:date="2022-02-06T16:00:28Z"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2">
          <w:pPr>
            <w:pStyle w:val="Title"/>
            <w:spacing w:before="0" w:lineRule="auto"/>
            <w:jc w:val="left"/>
            <w:rPr>
              <w:del w:author="venu adla" w:id="2" w:date="2021-12-23T14:08:08Z"/>
              <w:rFonts w:ascii="Arial" w:cs="Arial" w:eastAsia="Arial" w:hAnsi="Arial"/>
              <w:sz w:val="16"/>
              <w:szCs w:val="16"/>
            </w:rPr>
            <w:pPrChange w:author="venu adla" w:id="0" w:date="2021-12-23T14:08:08Z">
              <w:pPr>
                <w:pStyle w:val="Title"/>
                <w:spacing w:before="0" w:lineRule="auto"/>
              </w:pPr>
            </w:pPrChange>
          </w:pPr>
          <w:sdt>
            <w:sdtPr>
              <w:tag w:val="goog_rdk_5"/>
            </w:sdtPr>
            <w:sdtContent>
              <w:ins w:author="Rohit Warkhade" w:id="1" w:date="2021-11-17T09:52:55Z">
                <w:sdt>
                  <w:sdtPr>
                    <w:tag w:val="goog_rdk_6"/>
                  </w:sdtPr>
                  <w:sdtContent>
                    <w:del w:author="venu adla" w:id="2" w:date="2021-12-23T14:08:08Z">
                      <w:r w:rsidDel="00000000" w:rsidR="00000000" w:rsidRPr="00000000">
                        <w:rPr>
                          <w:rFonts w:ascii="Arial" w:cs="Arial" w:eastAsia="Arial" w:hAnsi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szCs w:val="22"/>
                          <w:u w:val="none"/>
                          <w:shd w:fill="auto" w:val="clear"/>
                          <w:vertAlign w:val="baseline"/>
                          <w:rtl w:val="0"/>
                        </w:rPr>
                        <w:delText xml:space="preserve"> </w:delText>
                      </w:r>
                    </w:del>
                  </w:sdtContent>
                </w:sdt>
              </w:ins>
            </w:sdtContent>
          </w:sdt>
          <w:sdt>
            <w:sdtPr>
              <w:tag w:val="goog_rdk_7"/>
            </w:sdtPr>
            <w:sdtContent>
              <w:del w:author="venu adla" w:id="2" w:date="2021-12-23T14:08:08Z">
                <w:bookmarkStart w:colFirst="0" w:colLast="0" w:name="_heading=h.gjdgxs" w:id="0"/>
                <w:bookmarkEnd w:id="0"/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0" distR="0" hidden="0" layoutInCell="1" locked="0" relativeHeight="0" simplePos="0">
                          <wp:simplePos x="0" y="0"/>
                          <wp:positionH relativeFrom="column">
                            <wp:posOffset>-558799</wp:posOffset>
                          </wp:positionH>
                          <wp:positionV relativeFrom="paragraph">
                            <wp:posOffset>0</wp:posOffset>
                          </wp:positionV>
                          <wp:extent cx="7810500" cy="228927"/>
                          <wp:effectExtent b="0" l="0" r="0" t="0"/>
                          <wp:wrapTopAndBottom distB="0" distT="0"/>
                          <wp:docPr id="2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2" name="Shape 2"/>
                                <wps:spPr>
                                  <a:xfrm>
                                    <a:off x="0" y="3615150"/>
                                    <a:ext cx="10692000" cy="32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7879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0" distR="0" hidden="0" layoutInCell="1" locked="0" relativeHeight="0" simplePos="0">
                          <wp:simplePos x="0" y="0"/>
                          <wp:positionH relativeFrom="column">
                            <wp:posOffset>-558799</wp:posOffset>
                          </wp:positionH>
                          <wp:positionV relativeFrom="paragraph">
                            <wp:posOffset>0</wp:posOffset>
                          </wp:positionV>
                          <wp:extent cx="7810500" cy="228927"/>
                          <wp:effectExtent b="0" l="0" r="0" t="0"/>
                          <wp:wrapTopAndBottom distB="0" distT="0"/>
                          <wp:docPr id="2" name="image1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.png"/>
                                  <pic:cNvPicPr preferRelativeResize="0"/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10500" cy="228927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3">
          <w:pPr>
            <w:pStyle w:val="Title"/>
            <w:spacing w:before="0" w:lineRule="auto"/>
            <w:rPr>
              <w:del w:author="Sangamesha Gali" w:id="4" w:date="2022-01-11T07:27:11Z"/>
              <w:rFonts w:ascii="Spectral" w:cs="Spectral" w:eastAsia="Spectral" w:hAnsi="Spectral"/>
              <w:b w:val="1"/>
              <w:color w:val="247f93"/>
              <w:sz w:val="18"/>
              <w:szCs w:val="18"/>
            </w:rPr>
            <w:pPrChange w:author="venu adla" w:id="0" w:date="2021-12-23T14:08:08Z">
              <w:pPr>
                <w:spacing w:before="0" w:line="240" w:lineRule="auto"/>
                <w:ind w:right="0"/>
              </w:pPr>
            </w:pPrChange>
          </w:pPr>
          <w:sdt>
            <w:sdtPr>
              <w:tag w:val="goog_rdk_9"/>
            </w:sdtPr>
            <w:sdtContent>
              <w:del w:author="venu adla" w:id="2" w:date="2021-12-23T14:08:08Z"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delText xml:space="preserve">S</w:delTex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000000"/>
                    <w:sz w:val="18"/>
                    <w:szCs w:val="18"/>
                    <w:rtl w:val="0"/>
                  </w:rPr>
                  <w:delText xml:space="preserve">pecialist Resume </w:delTex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4"/>
                    <w:szCs w:val="14"/>
                    <w:rtl w:val="0"/>
                  </w:rPr>
                  <w:delText xml:space="preserve">(Delete </w:delText>
                </w:r>
                <w:r w:rsidDel="00000000" w:rsidR="00000000" w:rsidRPr="00000000">
                  <w:rPr>
                    <w:rFonts w:ascii="Arial" w:cs="Arial" w:eastAsia="Arial" w:hAnsi="Arial"/>
                    <w:color w:val="000000"/>
                    <w:sz w:val="14"/>
                    <w:szCs w:val="14"/>
                    <w:rtl w:val="0"/>
                  </w:rPr>
                  <w:delText xml:space="preserve">this tag)</w:delText>
                </w:r>
              </w:del>
            </w:sdtContent>
          </w:sdt>
          <w:sdt>
            <w:sdtPr>
              <w:tag w:val="goog_rdk_10"/>
            </w:sdtPr>
            <w:sdtContent>
              <w:del w:author="Sangamesha Gali" w:id="4" w:date="2022-01-11T07:27:11Z">
                <w:r w:rsidDel="00000000" w:rsidR="00000000" w:rsidRPr="00000000">
                  <w:rPr>
                    <w:rFonts w:ascii="Spectral" w:cs="Spectral" w:eastAsia="Spectral" w:hAnsi="Spectral"/>
                    <w:b w:val="1"/>
                    <w:color w:val="247f93"/>
                    <w:sz w:val="18"/>
                    <w:szCs w:val="18"/>
                    <w:rtl w:val="0"/>
                  </w:rPr>
                  <w:br w:type="textWrapping"/>
                </w:r>
              </w:del>
            </w:sdtContent>
          </w:sdt>
          <w:sdt>
            <w:sdtPr>
              <w:tag w:val="goog_rdk_11"/>
            </w:sdtPr>
            <w:sdtContent>
              <w:ins w:author="venu adla" w:id="2" w:date="2021-12-23T14:08:08Z">
                <w:sdt>
                  <w:sdtPr>
                    <w:tag w:val="goog_rdk_12"/>
                  </w:sdtPr>
                  <w:sdtContent>
                    <w:del w:author="Sangamesha Gali" w:id="4" w:date="2022-01-11T07:27:11Z">
                      <w:r w:rsidDel="00000000" w:rsidR="00000000" w:rsidRPr="00000000">
                        <mc:AlternateContent>
                          <mc:Choice Requires="wpg">
                            <w:drawing>
                              <wp:anchor allowOverlap="1" behindDoc="0" distB="0" distT="0" distL="0" distR="0" hidden="0" layoutInCell="1" locked="0" relativeHeight="0" simplePos="0">
                                <wp:simplePos x="0" y="0"/>
                                <wp:positionH relativeFrom="column">
                                  <wp:posOffset>-558799</wp:posOffset>
                                </wp:positionH>
                                <wp:positionV relativeFrom="paragraph">
                                  <wp:posOffset>0</wp:posOffset>
                                </wp:positionV>
                                <wp:extent cx="7810500" cy="228927"/>
                                <wp:effectExtent b="0" l="0" r="0" t="0"/>
                                <wp:wrapTopAndBottom distB="0" distT="0"/>
                                <wp:docPr id="3" name=""/>
                                <a:graphic>
                                  <a:graphicData uri="http://schemas.microsoft.com/office/word/2010/wordprocessingShape">
                                    <wps:wsp>
                                      <wps:cNvSpPr/>
                                      <wps:cNvPr id="2" name="Shape 2"/>
                                      <wps:spPr>
                                        <a:xfrm>
                                          <a:off x="0" y="3615150"/>
                                          <a:ext cx="10692000" cy="329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27879C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anchor>
                            </w:drawing>
                          </mc:Choice>
                          <mc:Fallback>
                            <w:drawing>
                              <wp:anchor allowOverlap="1" behindDoc="0" distB="0" distT="0" distL="0" distR="0" hidden="0" layoutInCell="1" locked="0" relativeHeight="0" simplePos="0">
                                <wp:simplePos x="0" y="0"/>
                                <wp:positionH relativeFrom="column">
                                  <wp:posOffset>-558799</wp:posOffset>
                                </wp:positionH>
                                <wp:positionV relativeFrom="paragraph">
                                  <wp:posOffset>0</wp:posOffset>
                                </wp:positionV>
                                <wp:extent cx="7810500" cy="228927"/>
                                <wp:effectExtent b="0" l="0" r="0" t="0"/>
                                <wp:wrapTopAndBottom distB="0" distT="0"/>
                                <wp:docPr id="3" name="image2.png"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0" name="image2.png"/>
                                        <pic:cNvPicPr preferRelativeResize="0"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810500" cy="228927"/>
                                        </a:xfrm>
                                        <a:prstGeom prst="rect"/>
                                        <a:ln/>
                                      </pic:spPr>
                                    </pic:pic>
                                  </a:graphicData>
                                </a:graphic>
                              </wp:anchor>
                            </w:drawing>
                          </mc:Fallback>
                        </mc:AlternateContent>
                      </w:r>
                    </w:del>
                  </w:sdtContent>
                </w:sdt>
              </w:ins>
            </w:sdtContent>
          </w:sdt>
          <w:sdt>
            <w:sdtPr>
              <w:tag w:val="goog_rdk_13"/>
            </w:sdtPr>
            <w:sdtContent>
              <w:del w:author="Sangamesha Gali" w:id="4" w:date="2022-01-11T07:27:11Z"/>
            </w:sdtContent>
          </w:sdt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04">
          <w:pPr>
            <w:pStyle w:val="Title"/>
            <w:spacing w:before="0" w:lineRule="auto"/>
            <w:rPr>
              <w:rFonts w:ascii="Spectral" w:cs="Spectral" w:eastAsia="Spectral" w:hAnsi="Spectral"/>
              <w:b w:val="1"/>
              <w:color w:val="247f93"/>
              <w:sz w:val="72"/>
              <w:szCs w:val="72"/>
            </w:rPr>
            <w:pPrChange w:author="Sangamesha Gali" w:id="0" w:date="2022-01-11T07:27:42Z">
              <w:pPr>
                <w:spacing w:before="0" w:line="240" w:lineRule="auto"/>
                <w:ind w:right="0"/>
                <w:jc w:val="center"/>
              </w:pPr>
            </w:pPrChange>
          </w:pPr>
          <w:sdt>
            <w:sdtPr>
              <w:tag w:val="goog_rdk_17"/>
            </w:sdtPr>
            <w:sdtContent>
              <w:ins w:author="Makhan AutomationHUB" w:id="5" w:date="2021-12-03T17:45:51Z">
                <w:sdt>
                  <w:sdtPr>
                    <w:tag w:val="goog_rdk_18"/>
                  </w:sdtPr>
                  <w:sdtContent>
                    <w:del w:author="Sangamesha Gali" w:id="4" w:date="2022-01-11T07:27:11Z">
                      <w:r w:rsidDel="00000000" w:rsidR="00000000" w:rsidRPr="00000000">
                        <w:rPr>
                          <w:rFonts w:ascii="Spectral" w:cs="Spectral" w:eastAsia="Spectral" w:hAnsi="Spectral"/>
                          <w:b w:val="1"/>
                          <w:color w:val="247f93"/>
                          <w:sz w:val="18"/>
                          <w:szCs w:val="18"/>
                          <w:rtl w:val="0"/>
                        </w:rPr>
                        <w:delText xml:space="preserve">Ma</w:delText>
                      </w:r>
                    </w:del>
                  </w:sdtContent>
                </w:sdt>
              </w:ins>
            </w:sdtContent>
          </w:sdt>
          <w:sdt>
            <w:sdtPr>
              <w:tag w:val="goog_rdk_19"/>
            </w:sdtPr>
            <w:sdtContent>
              <w:del w:author="Sangamesha Gali" w:id="4" w:date="2022-01-11T07:27:11Z"/>
            </w:sdtContent>
          </w:sdt>
          <w:sdt>
            <w:sdtPr>
              <w:tag w:val="goog_rdk_20"/>
            </w:sdtPr>
            <w:sdtContent>
              <w:ins w:author="Pradeep VK" w:id="6" w:date="2021-11-22T07:52:50Z">
                <w:sdt>
                  <w:sdtPr>
                    <w:tag w:val="goog_rdk_21"/>
                  </w:sdtPr>
                  <w:sdtContent>
                    <w:del w:author="Sangamesha Gali" w:id="4" w:date="2022-01-11T07:27:11Z">
                      <w:r w:rsidDel="00000000" w:rsidR="00000000" w:rsidRPr="00000000">
                        <w:rPr>
                          <w:rFonts w:ascii="Spectral" w:cs="Spectral" w:eastAsia="Spectral" w:hAnsi="Spectral"/>
                          <w:b w:val="1"/>
                          <w:color w:val="247f93"/>
                          <w:sz w:val="18"/>
                          <w:szCs w:val="18"/>
                          <w:rtl w:val="0"/>
                        </w:rPr>
                        <w:delText xml:space="preserve">Pradeep V</w:delText>
                      </w:r>
                      <w:r w:rsidDel="00000000" w:rsidR="00000000" w:rsidRPr="00000000">
                        <w:rPr>
                          <w:rFonts w:ascii="Spectral" w:cs="Spectral" w:eastAsia="Spectral" w:hAnsi="Spectral"/>
                          <w:b w:val="1"/>
                          <w:color w:val="247f93"/>
                          <w:sz w:val="18"/>
                          <w:szCs w:val="18"/>
                          <w:rtl w:val="0"/>
                        </w:rPr>
                        <w:delText xml:space="preserve">K </w:delText>
                      </w:r>
                    </w:del>
                  </w:sdtContent>
                </w:sdt>
              </w:ins>
            </w:sdtContent>
          </w:sdt>
          <w:sdt>
            <w:sdtPr>
              <w:tag w:val="goog_rdk_22"/>
            </w:sdtPr>
            <w:sdtContent>
              <w:del w:author="Sangamesha Gali" w:id="4" w:date="2022-01-11T07:27:11Z">
                <w:r w:rsidDel="00000000" w:rsidR="00000000" w:rsidRPr="00000000">
                  <w:rPr>
                    <w:rFonts w:ascii="Spectral" w:cs="Spectral" w:eastAsia="Spectral" w:hAnsi="Spectral"/>
                    <w:b w:val="1"/>
                    <w:color w:val="247f93"/>
                    <w:sz w:val="72"/>
                    <w:szCs w:val="72"/>
                    <w:rtl w:val="0"/>
                  </w:rPr>
                  <w:delText xml:space="preserve">DANIELLA </w:delText>
                </w:r>
                <w:r w:rsidDel="00000000" w:rsidR="00000000" w:rsidRPr="00000000">
                  <w:rPr>
                    <w:rFonts w:ascii="Spectral" w:cs="Spectral" w:eastAsia="Spectral" w:hAnsi="Spectral"/>
                    <w:b w:val="1"/>
                    <w:color w:val="247f93"/>
                    <w:sz w:val="72"/>
                    <w:szCs w:val="72"/>
                    <w:rtl w:val="0"/>
                  </w:rPr>
                  <w:delText xml:space="preserve">WALS</w:delText>
                </w:r>
                <w:r w:rsidDel="00000000" w:rsidR="00000000" w:rsidRPr="00000000">
                  <w:rPr>
                    <w:rFonts w:ascii="Spectral" w:cs="Spectral" w:eastAsia="Spectral" w:hAnsi="Spectral"/>
                    <w:b w:val="1"/>
                    <w:color w:val="247f93"/>
                    <w:sz w:val="72"/>
                    <w:szCs w:val="72"/>
                    <w:rtl w:val="0"/>
                  </w:rPr>
                  <w:delText xml:space="preserve">H</w:delText>
                </w:r>
              </w:del>
            </w:sdtContent>
          </w:sdt>
          <w:r w:rsidDel="00000000" w:rsidR="00000000" w:rsidRPr="00000000">
            <w:rPr>
              <w:rtl w:val="0"/>
            </w:rPr>
          </w:r>
          <w:sdt>
            <w:sdtPr>
              <w:tag w:val="goog_rdk_23"/>
            </w:sdtPr>
            <w:sdtContent>
              <w:ins w:author="Sangamesha Gali" w:id="4" w:date="2022-01-11T07:27:11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0" distT="0" distL="0" distR="0" hidden="0" layoutInCell="1" locked="0" relativeHeight="0" simplePos="0">
                          <wp:simplePos x="0" y="0"/>
                          <wp:positionH relativeFrom="column">
                            <wp:posOffset>-558799</wp:posOffset>
                          </wp:positionH>
                          <wp:positionV relativeFrom="paragraph">
                            <wp:posOffset>0</wp:posOffset>
                          </wp:positionV>
                          <wp:extent cx="7810500" cy="228927"/>
                          <wp:effectExtent b="0" l="0" r="0" t="0"/>
                          <wp:wrapTopAndBottom distB="0" distT="0"/>
                          <wp:docPr id="4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2" name="Shape 2"/>
                                <wps:spPr>
                                  <a:xfrm>
                                    <a:off x="0" y="3615150"/>
                                    <a:ext cx="10692000" cy="329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7879C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0" distT="0" distL="0" distR="0" hidden="0" layoutInCell="1" locked="0" relativeHeight="0" simplePos="0">
                          <wp:simplePos x="0" y="0"/>
                          <wp:positionH relativeFrom="column">
                            <wp:posOffset>-558799</wp:posOffset>
                          </wp:positionH>
                          <wp:positionV relativeFrom="paragraph">
                            <wp:posOffset>0</wp:posOffset>
                          </wp:positionV>
                          <wp:extent cx="7810500" cy="228927"/>
                          <wp:effectExtent b="0" l="0" r="0" t="0"/>
                          <wp:wrapTopAndBottom distB="0" distT="0"/>
                          <wp:docPr id="4" name="image3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3.png"/>
                                  <pic:cNvPicPr preferRelativeResize="0"/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10500" cy="228927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ins>
            </w:sdtContent>
          </w:sdt>
        </w:p>
      </w:sdtContent>
    </w:sdt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426"/>
        <w:gridCol w:w="443"/>
        <w:gridCol w:w="6721"/>
        <w:tblGridChange w:id="0">
          <w:tblGrid>
            <w:gridCol w:w="2910"/>
            <w:gridCol w:w="426"/>
            <w:gridCol w:w="443"/>
            <w:gridCol w:w="6721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00" w:before="0" w:line="360" w:lineRule="auto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sdt>
              <w:sdtPr>
                <w:tag w:val="goog_rdk_26"/>
              </w:sdtPr>
              <w:sdtContent>
                <w:del w:author="Aishwarya" w:id="8" w:date="2022-02-19T02:15:48Z">
                  <w:r w:rsidDel="00000000" w:rsidR="00000000" w:rsidRPr="00000000">
                    <w:rPr>
                      <w:rFonts w:ascii="Arial" w:cs="Arial" w:eastAsia="Arial" w:hAnsi="Arial"/>
                      <w:sz w:val="28"/>
                      <w:szCs w:val="28"/>
                      <w:rtl w:val="0"/>
                    </w:rPr>
                    <w:delText xml:space="preserve">YOUR JOB </w:delText>
                  </w:r>
                </w:del>
              </w:sdtContent>
            </w:sdt>
            <w:sdt>
              <w:sdtPr>
                <w:tag w:val="goog_rdk_27"/>
              </w:sdtPr>
              <w:sdtContent>
                <w:ins w:author="Aishwarya" w:id="8" w:date="2022-02-19T02:15:48Z">
                  <w:sdt>
                    <w:sdtPr>
                      <w:tag w:val="goog_rdk_28"/>
                    </w:sdtPr>
                    <w:sdtContent>
                      <w:del w:author="Aishwarya" w:id="8" w:date="2022-02-19T02:15:48Z">
                        <w:r w:rsidDel="00000000" w:rsidR="00000000" w:rsidRPr="00000000">
                          <w:rPr>
                            <w:rFonts w:ascii="Arial" w:cs="Arial" w:eastAsia="Arial" w:hAnsi="Arial"/>
                            <w:sz w:val="28"/>
                            <w:szCs w:val="28"/>
                            <w:rtl w:val="0"/>
                          </w:rPr>
                          <w:delText xml:space="preserve">Aishwarya Sagar</w:delText>
                        </w:r>
                      </w:del>
                    </w:sdtContent>
                  </w:sdt>
                </w:ins>
              </w:sdtContent>
            </w:sdt>
            <w:sdt>
              <w:sdtPr>
                <w:tag w:val="goog_rdk_29"/>
              </w:sdtPr>
              <w:sdtContent>
                <w:del w:author="Aishwarya" w:id="8" w:date="2022-02-19T02:15:48Z">
                  <w:r w:rsidDel="00000000" w:rsidR="00000000" w:rsidRPr="00000000">
                    <w:rPr>
                      <w:rFonts w:ascii="Arial" w:cs="Arial" w:eastAsia="Arial" w:hAnsi="Arial"/>
                      <w:sz w:val="28"/>
                      <w:szCs w:val="28"/>
                      <w:rtl w:val="0"/>
                    </w:rPr>
                    <w:delText xml:space="preserve">TITLE GOES HERE</w:delText>
                  </w:r>
                </w:del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pStyle w:val="Heading1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rHeight w:val="3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E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1fob9te" w:id="2"/>
                  <w:bookmarkEnd w:id="2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CONTACT 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spacing w:before="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90.0" w:type="dxa"/>
              <w:jc w:val="left"/>
              <w:tblLayout w:type="fixed"/>
              <w:tblLook w:val="0600"/>
            </w:tblPr>
            <w:tblGrid>
              <w:gridCol w:w="2490"/>
              <w:tblGridChange w:id="0">
                <w:tblGrid>
                  <w:gridCol w:w="2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sdt>
                    <w:sdtPr>
                      <w:tag w:val="goog_rdk_31"/>
                    </w:sdtPr>
                    <w:sdtContent>
                      <w:ins w:author="Ilakkia M" w:id="9" w:date="2022-01-27T10:12:00Z">
                        <w:r w:rsidDel="00000000" w:rsidR="00000000" w:rsidRPr="00000000">
                          <w:rPr>
                            <w:rFonts w:ascii="Arial" w:cs="Arial" w:eastAsia="Arial" w:hAnsi="Arial"/>
                            <w:color w:val="000000"/>
                            <w:sz w:val="12"/>
                            <w:szCs w:val="12"/>
                            <w:rtl w:val="0"/>
                          </w:rPr>
                          <w:t xml:space="preserve">99</w:t>
                        </w:r>
                      </w:ins>
                    </w:sdtContent>
                  </w:sdt>
                  <w:sdt>
                    <w:sdtPr>
                      <w:tag w:val="goog_rdk_32"/>
                    </w:sdtPr>
                    <w:sdtContent>
                      <w:ins w:author="abdulla abdusamet" w:id="10" w:date="2021-12-06T14:39:59Z">
                        <w:sdt>
                          <w:sdtPr>
                            <w:tag w:val="goog_rdk_33"/>
                          </w:sdtPr>
                          <w:sdtContent>
                            <w:del w:author="abdulla abdusamet" w:id="10" w:date="2021-12-06T14:39:59Z"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color w:val="000000"/>
                                  <w:sz w:val="12"/>
                                  <w:szCs w:val="12"/>
                                  <w:rtl w:val="0"/>
                                </w:rPr>
                                <w:delText xml:space="preserve">079</w:delText>
                              </w:r>
                            </w:del>
                          </w:sdtContent>
                        </w:sdt>
                      </w:ins>
                    </w:sdtContent>
                  </w:sdt>
                  <w:sdt>
                    <w:sdtPr>
                      <w:tag w:val="goog_rdk_34"/>
                    </w:sdtPr>
                    <w:sdtContent>
                      <w:del w:author="abdulla abdusamet" w:id="10" w:date="2021-12-06T14:39:59Z">
                        <w:r w:rsidDel="00000000" w:rsidR="00000000" w:rsidRPr="00000000">
                          <w:rPr>
                            <w:rFonts w:ascii="Arial" w:cs="Arial" w:eastAsia="Arial" w:hAnsi="Arial"/>
                            <w:color w:val="434343"/>
                            <w:sz w:val="18"/>
                            <w:szCs w:val="18"/>
                            <w:rtl w:val="0"/>
                          </w:rPr>
                          <w:delText xml:space="preserve">Phone Number</w:delTex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434343"/>
                            <w:sz w:val="18"/>
                            <w:szCs w:val="18"/>
                            <w:rtl w:val="0"/>
                          </w:rPr>
                          <w:delText xml:space="preserve"> </w:delText>
                        </w:r>
                      </w:del>
                    </w:sdtContent>
                  </w:sdt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name@email.com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Location, City ,State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434343"/>
                        <w:sz w:val="18"/>
                        <w:szCs w:val="18"/>
                        <w:rtl w:val="0"/>
                      </w:rPr>
                      <w:t xml:space="preserve">www.yourwebsite.com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spacing w:before="0" w:line="240" w:lineRule="auto"/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434343"/>
                      <w:sz w:val="18"/>
                      <w:szCs w:val="18"/>
                      <w:rtl w:val="0"/>
                    </w:rPr>
                    <w:t xml:space="preserve">Twitter @username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4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8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3znysh7" w:id="3"/>
                  <w:bookmarkEnd w:id="3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EDUCATION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Degree 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br w:type="textWrapping"/>
              <w:t xml:space="preserve">University Name, </w:t>
            </w:r>
          </w:p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Location, Graduation Year </w:t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Degree 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br w:type="textWrapping"/>
              <w:t xml:space="preserve">University Name, </w:t>
            </w:r>
          </w:p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Location, Graduation Year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br w:type="textWrapping"/>
            </w:r>
          </w:p>
          <w:tbl>
            <w:tblPr>
              <w:tblStyle w:val="Table5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2et92p0" w:id="4"/>
                  <w:bookmarkEnd w:id="4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sdt>
            <w:sdtPr>
              <w:tag w:val="goog_rdk_36"/>
            </w:sdtPr>
            <w:sdtContent>
              <w:p w:rsidR="00000000" w:rsidDel="00000000" w:rsidP="00000000" w:rsidRDefault="00000000" w:rsidRPr="00000000" w14:paraId="00000020">
                <w:pPr>
                  <w:spacing w:before="0" w:lineRule="auto"/>
                  <w:rPr>
                    <w:del w:author="Aishwarya" w:id="11" w:date="2022-02-19T10:18:54Z"/>
                    <w:rFonts w:ascii="Arial" w:cs="Arial" w:eastAsia="Arial" w:hAnsi="Arial"/>
                    <w:b w:val="1"/>
                    <w:color w:val="434343"/>
                    <w:sz w:val="18"/>
                    <w:szCs w:val="18"/>
                  </w:rPr>
                  <w:pPrChange w:author="Aishwarya" w:id="0" w:date="2022-02-19T02:16:27Z">
                    <w:pPr>
                      <w:spacing w:line="276" w:lineRule="auto"/>
                    </w:pPr>
                  </w:pPrChange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434343"/>
                    <w:sz w:val="18"/>
                    <w:szCs w:val="18"/>
                    <w:rtl w:val="0"/>
                  </w:rPr>
                  <w:t xml:space="preserve">List all skills you have mastered throughout your caree</w:t>
                </w:r>
                <w:sdt>
                  <w:sdtPr>
                    <w:tag w:val="goog_rdk_35"/>
                  </w:sdtPr>
                  <w:sdtContent>
                    <w:del w:author="Aishwarya" w:id="11" w:date="2022-02-19T10:18:54Z">
                      <w:r w:rsidDel="00000000" w:rsidR="00000000" w:rsidRPr="00000000">
                        <w:rPr>
                          <w:rFonts w:ascii="Arial" w:cs="Arial" w:eastAsia="Arial" w:hAnsi="Arial"/>
                          <w:b w:val="1"/>
                          <w:color w:val="434343"/>
                          <w:sz w:val="18"/>
                          <w:szCs w:val="18"/>
                          <w:rtl w:val="0"/>
                        </w:rPr>
                        <w:delText xml:space="preserve">r.</w:delText>
                      </w:r>
                    </w:del>
                  </w:sdtContent>
                </w:sdt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1">
                <w:pPr>
                  <w:spacing w:before="0" w:lineRule="auto"/>
                  <w:rPr>
                    <w:ins w:author="Aishwarya" w:id="11" w:date="2022-02-19T10:18:54Z"/>
                    <w:rFonts w:ascii="Arial" w:cs="Arial" w:eastAsia="Arial" w:hAnsi="Arial"/>
                    <w:b w:val="1"/>
                    <w:color w:val="434343"/>
                    <w:sz w:val="18"/>
                    <w:szCs w:val="18"/>
                  </w:rPr>
                </w:pPr>
                <w:sdt>
                  <w:sdtPr>
                    <w:tag w:val="goog_rdk_38"/>
                  </w:sdtPr>
                  <w:sdtContent>
                    <w:ins w:author="Aishwarya" w:id="11" w:date="2022-02-19T10:18:54Z">
                      <w:r w:rsidDel="00000000" w:rsidR="00000000" w:rsidRPr="00000000">
                        <w:rPr>
                          <w:rtl w:val="0"/>
                        </w:rPr>
                      </w:r>
                    </w:ins>
                  </w:sdtContent>
                </w:sdt>
              </w:p>
            </w:sdtContent>
          </w:sdt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18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#2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#3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#4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#5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0" w:line="36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Skill #6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ind w:right="285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A">
                <w:pPr>
                  <w:pStyle w:val="Heading1"/>
                  <w:rPr>
                    <w:del w:author="Aishwarya" w:id="13" w:date="2022-02-19T02:16:53Z"/>
                    <w:rFonts w:ascii="Arial" w:cs="Arial" w:eastAsia="Arial" w:hAnsi="Arial"/>
                    <w:color w:val="000000"/>
                    <w:sz w:val="18"/>
                    <w:szCs w:val="18"/>
                  </w:rPr>
                </w:pPr>
                <w:sdt>
                  <w:sdtPr>
                    <w:tag w:val="goog_rdk_41"/>
                  </w:sdtPr>
                  <w:sdtContent>
                    <w:del w:author="Aishwarya" w:id="13" w:date="2022-02-19T02:16:53Z">
                      <w:bookmarkStart w:colFirst="0" w:colLast="0" w:name="_heading=h.tyjcwt" w:id="5"/>
                      <w:bookmarkEnd w:id="5"/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p>
            </w:sdtContent>
          </w:sdt>
          <w:tbl>
            <w:tblPr>
              <w:tblStyle w:val="Table6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sdt>
              <w:sdtPr>
                <w:tag w:val="goog_rdk_43"/>
              </w:sdtPr>
              <w:sdtContent>
                <w:tr>
                  <w:trPr>
                    <w:cantSplit w:val="0"/>
                    <w:trHeight w:val="420" w:hRule="atLeast"/>
                    <w:tblHeader w:val="0"/>
                    <w:del w:author="Aishwarya" w:id="13" w:date="2022-02-19T02:16:53Z"/>
                  </w:trPr>
                  <w:tc>
                    <w:tcPr>
                      <w:tcBorders>
                        <w:top w:color="000000" w:space="0" w:sz="0" w:val="nil"/>
                        <w:left w:color="000000" w:space="0" w:sz="0" w:val="nil"/>
                        <w:bottom w:color="247f93" w:space="0" w:sz="8" w:val="single"/>
                        <w:right w:color="000000" w:space="0" w:sz="0" w:val="nil"/>
                      </w:tcBorders>
                      <w:shd w:fill="auto" w:val="clear"/>
                      <w:tcMar>
                        <w:top w:w="0.0" w:type="dxa"/>
                        <w:left w:w="0.0" w:type="dxa"/>
                        <w:bottom w:w="0.0" w:type="dxa"/>
                        <w:right w:w="0.0" w:type="dxa"/>
                      </w:tcMar>
                    </w:tcPr>
                    <w:sdt>
                      <w:sdtPr>
                        <w:tag w:val="goog_rdk_45"/>
                      </w:sdtPr>
                      <w:sdtContent>
                        <w:p w:rsidR="00000000" w:rsidDel="00000000" w:rsidP="00000000" w:rsidRDefault="00000000" w:rsidRPr="00000000" w14:paraId="0000002B">
                          <w:pPr>
                            <w:pStyle w:val="Heading1"/>
                            <w:spacing w:line="276" w:lineRule="auto"/>
                            <w:rPr>
                              <w:del w:author="Aishwarya" w:id="13" w:date="2022-02-19T02:16:53Z"/>
                              <w:rFonts w:ascii="Spectral" w:cs="Spectral" w:eastAsia="Spectral" w:hAnsi="Spectral"/>
                              <w:color w:val="247f93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tag w:val="goog_rdk_44"/>
                            </w:sdtPr>
                            <w:sdtContent>
                              <w:del w:author="Aishwarya" w:id="13" w:date="2022-02-19T02:16:53Z">
                                <w:bookmarkStart w:colFirst="0" w:colLast="0" w:name="_heading=h.3dy6vkm" w:id="6"/>
                                <w:bookmarkEnd w:id="6"/>
                                <w:r w:rsidDel="00000000" w:rsidR="00000000" w:rsidRPr="00000000">
                                  <w:rPr>
                                    <w:rFonts w:ascii="Spectral" w:cs="Spectral" w:eastAsia="Spectral" w:hAnsi="Spectral"/>
                                    <w:color w:val="247f93"/>
                                    <w:sz w:val="20"/>
                                    <w:szCs w:val="20"/>
                                    <w:rtl w:val="0"/>
                                  </w:rPr>
                                  <w:delText xml:space="preserve">PROFESSIONAL PROFILE</w:delText>
                                </w:r>
                              </w:del>
                            </w:sdtContent>
                          </w:sdt>
                        </w:p>
                      </w:sdtContent>
                    </w:sdt>
                  </w:tc>
                </w:tr>
              </w:sdtContent>
            </w:sdt>
          </w:tbl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Write a concise, two sentence summary of your job history including: years of experience, industry of experience, and areas of experience. Include specifics about your areas of expertise and when you have had proven success.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Learn more at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www.YourWebsite.com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 or follow me on Twitter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sz w:val="18"/>
                <w:szCs w:val="18"/>
                <w:rtl w:val="0"/>
              </w:rPr>
              <w:t xml:space="preserve">@YourName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3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247f93" w:space="0" w:sz="8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pStyle w:val="Heading1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heading=h.1t3h5sf" w:id="7"/>
                  <w:bookmarkEnd w:id="7"/>
                  <w:r w:rsidDel="00000000" w:rsidR="00000000" w:rsidRPr="00000000">
                    <w:rPr>
                      <w:rFonts w:ascii="Spectral" w:cs="Spectral" w:eastAsia="Spectral" w:hAnsi="Spectral"/>
                      <w:color w:val="247f93"/>
                      <w:sz w:val="20"/>
                      <w:szCs w:val="20"/>
                      <w:rtl w:val="0"/>
                    </w:rPr>
                    <w:t xml:space="preserve">WORK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31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2018 - present</w:t>
            </w:r>
          </w:p>
          <w:p w:rsidR="00000000" w:rsidDel="00000000" w:rsidP="00000000" w:rsidRDefault="00000000" w:rsidRPr="00000000" w14:paraId="00000032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36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2014 - 2018</w:t>
            </w:r>
          </w:p>
          <w:p w:rsidR="00000000" w:rsidDel="00000000" w:rsidP="00000000" w:rsidRDefault="00000000" w:rsidRPr="00000000" w14:paraId="00000037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A">
            <w:pPr>
              <w:pStyle w:val="Heading2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WRITE YOUR JOB TITLE HERE</w:t>
            </w:r>
          </w:p>
          <w:p w:rsidR="00000000" w:rsidDel="00000000" w:rsidP="00000000" w:rsidRDefault="00000000" w:rsidRPr="00000000" w14:paraId="0000003B">
            <w:pPr>
              <w:pStyle w:val="Heading3"/>
              <w:rPr>
                <w:rFonts w:ascii="Arial" w:cs="Arial" w:eastAsia="Arial" w:hAnsi="Arial"/>
                <w:i w:val="1"/>
                <w:color w:val="434343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Arial" w:cs="Arial" w:eastAsia="Arial" w:hAnsi="Arial"/>
                <w:i w:val="1"/>
                <w:color w:val="434343"/>
                <w:rtl w:val="0"/>
              </w:rPr>
              <w:t xml:space="preserve">Company Name | Location | 2012 - 2014</w:t>
            </w:r>
          </w:p>
          <w:p w:rsidR="00000000" w:rsidDel="00000000" w:rsidP="00000000" w:rsidRDefault="00000000" w:rsidRPr="00000000" w14:paraId="0000003C">
            <w:pPr>
              <w:spacing w:before="0" w:lineRule="auto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In two or three sentences, provide an overview of your responsibilities in this position. What did you accomplish daily that led to proven overall success for the company as a whole?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Here, write a one to two sentence synopsis of how you achieved success in your current position with a specific project you led or owned.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Rule="auto"/>
              <w:ind w:left="180" w:hanging="360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18"/>
                <w:szCs w:val="18"/>
                <w:rtl w:val="0"/>
              </w:rPr>
              <w:t xml:space="preserve">One to two sentence synopsis of how you achieved success in your current position with a specific project you led or owned.</w:t>
            </w:r>
          </w:p>
        </w:tc>
      </w:tr>
      <w:tr>
        <w:trPr>
          <w:cantSplit w:val="0"/>
          <w:trHeight w:val="91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Style w:val="Heading1"/>
              <w:ind w:right="28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pStyle w:val="Heading1"/>
              <w:ind w:right="285"/>
              <w:rPr>
                <w:rFonts w:ascii="Arial" w:cs="Arial" w:eastAsia="Arial" w:hAnsi="Arial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ssistant ExtraLight">
    <w:embedRegular w:fontKey="{00000000-0000-0000-0000-000000000000}" r:id="rId1" w:subsetted="0"/>
    <w:embedBold w:fontKey="{00000000-0000-0000-0000-000000000000}" r:id="rId2" w:subsetted="0"/>
  </w:font>
  <w:font w:name="Archivo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Muli"/>
  <w:font w:name="Spectral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ssistant ExtraLight" w:cs="Assistant ExtraLight" w:eastAsia="Assistant ExtraLight" w:hAnsi="Assistant ExtraLight"/>
        <w:color w:val="666666"/>
        <w:lang w:val="en"/>
      </w:rPr>
    </w:rPrDefault>
    <w:pPrDefault>
      <w:pPr>
        <w:widowControl w:val="0"/>
        <w:spacing w:before="200" w:line="312" w:lineRule="auto"/>
        <w:ind w:righ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before="0" w:line="240" w:lineRule="auto"/>
      <w:outlineLvl w:val="0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00" w:before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</w:pPr>
    <w:rPr>
      <w:color w:val="00000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yourwebsite.com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ExtraLight-regular.ttf"/><Relationship Id="rId2" Type="http://schemas.openxmlformats.org/officeDocument/2006/relationships/font" Target="fonts/AssistantExtraLight-bold.ttf"/><Relationship Id="rId3" Type="http://schemas.openxmlformats.org/officeDocument/2006/relationships/font" Target="fonts/ArchivoNarrow-regular.ttf"/><Relationship Id="rId4" Type="http://schemas.openxmlformats.org/officeDocument/2006/relationships/font" Target="fonts/ArchivoNarrow-bold.ttf"/><Relationship Id="rId10" Type="http://schemas.openxmlformats.org/officeDocument/2006/relationships/font" Target="fonts/Spectral-boldItalic.ttf"/><Relationship Id="rId9" Type="http://schemas.openxmlformats.org/officeDocument/2006/relationships/font" Target="fonts/Spectral-italic.ttf"/><Relationship Id="rId5" Type="http://schemas.openxmlformats.org/officeDocument/2006/relationships/font" Target="fonts/ArchivoNarrow-italic.ttf"/><Relationship Id="rId6" Type="http://schemas.openxmlformats.org/officeDocument/2006/relationships/font" Target="fonts/ArchivoNarrow-boldItalic.ttf"/><Relationship Id="rId7" Type="http://schemas.openxmlformats.org/officeDocument/2006/relationships/font" Target="fonts/Spectral-regular.ttf"/><Relationship Id="rId8" Type="http://schemas.openxmlformats.org/officeDocument/2006/relationships/font" Target="fonts/Spectral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iYkFR9T9xCQRUM2jvOiMDzPUg==">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2021-02-28T05:11:00Z</dcterms:created>
</cp:coreProperties>
</file>