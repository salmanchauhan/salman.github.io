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0" w:lineRule="auto"/>
        <w:rPr>
          <w:sz w:val="12"/>
          <w:szCs w:val="12"/>
        </w:rPr>
      </w:pPr>
      <w:sdt>
        <w:sdtPr>
          <w:tag w:val="goog_rdk_2"/>
        </w:sdtPr>
        <w:sdtContent>
          <w:ins w:author="Gaurab kumar" w:id="0" w:date="2021-12-11T05:43:42Z">
            <w:sdt>
              <w:sdtPr>
                <w:tag w:val="goog_rdk_3"/>
              </w:sdtPr>
              <w:sdtContent>
                <w:del w:author="Naveen kumar" w:id="1" w:date="2022-01-27T08:46:0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delText xml:space="preserve"> </w:delText>
                  </w:r>
                </w:del>
              </w:sdtContent>
            </w:sdt>
          </w:ins>
        </w:sdtContent>
      </w:sdt>
      <w:r w:rsidDel="00000000" w:rsidR="00000000" w:rsidRPr="00000000">
        <w:rPr>
          <w:rtl w:val="0"/>
        </w:rPr>
      </w:r>
    </w:p>
    <w:tbl>
      <w:tblPr>
        <w:tblStyle w:val="Table1"/>
        <w:tblW w:w="10305.0" w:type="dxa"/>
        <w:jc w:val="left"/>
        <w:tblInd w:w="-33.0" w:type="dxa"/>
        <w:tblLayout w:type="fixed"/>
        <w:tblLook w:val="0600"/>
      </w:tblPr>
      <w:tblGrid>
        <w:gridCol w:w="4470"/>
        <w:gridCol w:w="5835"/>
        <w:tblGridChange w:id="0">
          <w:tblGrid>
            <w:gridCol w:w="4470"/>
            <w:gridCol w:w="5835"/>
          </w:tblGrid>
        </w:tblGridChange>
      </w:tblGrid>
      <w:tr>
        <w:trPr>
          <w:cantSplit w:val="0"/>
          <w:trHeight w:val="11685" w:hRule="atLeast"/>
          <w:tblHeader w:val="0"/>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tcPr>
          <w:sdt>
            <w:sdtPr>
              <w:tag w:val="goog_rdk_5"/>
            </w:sdtPr>
            <w:sdtContent>
              <w:p w:rsidR="00000000" w:rsidDel="00000000" w:rsidP="00000000" w:rsidRDefault="00000000" w:rsidRPr="00000000" w14:paraId="00000002">
                <w:pPr>
                  <w:widowControl w:val="0"/>
                  <w:spacing w:before="0" w:line="240" w:lineRule="auto"/>
                  <w:rPr>
                    <w:del w:author="Jahnavi Janu" w:id="2" w:date="2022-01-06T12:10:26Z"/>
                    <w:color w:val="716ae0"/>
                    <w:sz w:val="80"/>
                    <w:szCs w:val="80"/>
                  </w:rPr>
                </w:pPr>
                <w:r w:rsidDel="00000000" w:rsidR="00000000" w:rsidRPr="00000000">
                  <w:rPr>
                    <w:rFonts w:ascii="Oswald" w:cs="Oswald" w:eastAsia="Oswald" w:hAnsi="Oswald"/>
                    <w:b w:val="1"/>
                    <w:color w:val="0b5394"/>
                    <w:sz w:val="82"/>
                    <w:szCs w:val="82"/>
                    <w:rtl w:val="0"/>
                  </w:rPr>
                  <w:t xml:space="preserve">Alex Carter</w:t>
                </w:r>
                <w:sdt>
                  <w:sdtPr>
                    <w:tag w:val="goog_rdk_4"/>
                  </w:sdtPr>
                  <w:sdtContent>
                    <w:del w:author="Jahnavi Janu" w:id="2" w:date="2022-01-06T12:10:26Z">
                      <w:r w:rsidDel="00000000" w:rsidR="00000000" w:rsidRPr="00000000">
                        <w:rPr>
                          <w:rtl w:val="0"/>
                        </w:rPr>
                      </w:r>
                    </w:del>
                  </w:sdtContent>
                </w:sdt>
              </w:p>
            </w:sdtContent>
          </w:sdt>
          <w:p w:rsidR="00000000" w:rsidDel="00000000" w:rsidP="00000000" w:rsidRDefault="00000000" w:rsidRPr="00000000" w14:paraId="00000003">
            <w:pPr>
              <w:widowControl w:val="0"/>
              <w:spacing w:before="0" w:line="240" w:lineRule="auto"/>
              <w:rPr>
                <w:color w:val="000000"/>
                <w:sz w:val="34"/>
                <w:szCs w:val="34"/>
              </w:rPr>
            </w:pPr>
            <w:sdt>
              <w:sdtPr>
                <w:tag w:val="goog_rdk_6"/>
              </w:sdtPr>
              <w:sdtContent>
                <w:del w:author="Jahnavi Janu" w:id="2" w:date="2022-01-06T12:10:26Z">
                  <w:r w:rsidDel="00000000" w:rsidR="00000000" w:rsidRPr="00000000">
                    <w:rPr>
                      <w:rFonts w:ascii="Verdana" w:cs="Verdana" w:eastAsia="Verdana" w:hAnsi="Verdana"/>
                      <w:sz w:val="32"/>
                      <w:szCs w:val="32"/>
                      <w:rtl w:val="0"/>
                    </w:rPr>
                    <w:delText xml:space="preserve">Position Title</w:delText>
                  </w:r>
                </w:del>
              </w:sdtContent>
            </w:sdt>
            <w:sdt>
              <w:sdtPr>
                <w:tag w:val="goog_rdk_7"/>
              </w:sdtPr>
              <w:sdtContent>
                <w:ins w:author="Jahnavi Janu" w:id="2" w:date="2022-01-06T12:10:26Z">
                  <w:r w:rsidDel="00000000" w:rsidR="00000000" w:rsidRPr="00000000">
                    <w:rPr>
                      <w:rFonts w:ascii="Verdana" w:cs="Verdana" w:eastAsia="Verdana" w:hAnsi="Verdana"/>
                      <w:sz w:val="32"/>
                      <w:szCs w:val="32"/>
                      <w:rtl w:val="0"/>
                    </w:rPr>
                    <w:t xml:space="preserve">TEST ENGINEER</w:t>
                  </w:r>
                </w:ins>
              </w:sdtContent>
            </w:sdt>
            <w:r w:rsidDel="00000000" w:rsidR="00000000" w:rsidRPr="00000000">
              <w:rPr>
                <w:rtl w:val="0"/>
              </w:rPr>
            </w:r>
          </w:p>
          <w:sdt>
            <w:sdtPr>
              <w:tag w:val="goog_rdk_11"/>
            </w:sdtPr>
            <w:sdtContent>
              <w:p w:rsidR="00000000" w:rsidDel="00000000" w:rsidP="00000000" w:rsidRDefault="00000000" w:rsidRPr="00000000" w14:paraId="00000004">
                <w:pPr>
                  <w:pStyle w:val="Heading1"/>
                  <w:keepNext w:val="0"/>
                  <w:keepLines w:val="0"/>
                  <w:widowControl w:val="0"/>
                  <w:pBdr>
                    <w:top w:space="0" w:sz="0" w:val="nil"/>
                    <w:left w:space="0" w:sz="0" w:val="nil"/>
                    <w:bottom w:space="0" w:sz="0" w:val="nil"/>
                    <w:right w:space="0" w:sz="0" w:val="nil"/>
                    <w:between w:space="0" w:sz="0" w:val="nil"/>
                  </w:pBdr>
                  <w:rPr>
                    <w:del w:author="Jahnavi Janu" w:id="4" w:date="2022-01-06T13:31:23Z"/>
                  </w:rPr>
                </w:pPr>
                <w:sdt>
                  <w:sdtPr>
                    <w:tag w:val="goog_rdk_9"/>
                  </w:sdtPr>
                  <w:sdtContent>
                    <w:ins w:author="Harshal Patil" w:id="3" w:date="2022-01-07T09:42:41Z">
                      <w:r w:rsidDel="00000000" w:rsidR="00000000" w:rsidRPr="00000000">
                        <w:rPr>
                          <w:color w:val="000000"/>
                          <w:sz w:val="34"/>
                          <w:szCs w:val="34"/>
                          <w:rtl w:val="0"/>
                        </w:rPr>
                        <w:t xml:space="preserve">x</w:t>
                      </w:r>
                    </w:ins>
                  </w:sdtContent>
                </w:sdt>
                <w:sdt>
                  <w:sdtPr>
                    <w:tag w:val="goog_rdk_10"/>
                  </w:sdtPr>
                  <w:sdtContent>
                    <w:del w:author="Jahnavi Janu" w:id="4" w:date="2022-01-06T13:31:23Z">
                      <w:bookmarkStart w:colFirst="0" w:colLast="0" w:name="_heading=h.gjdgxs" w:id="0"/>
                      <w:bookmarkEnd w:id="0"/>
                      <w:r w:rsidDel="00000000" w:rsidR="00000000" w:rsidRPr="00000000">
                        <w:rPr>
                          <w:rtl w:val="0"/>
                        </w:rPr>
                      </w:r>
                    </w:del>
                  </w:sdtContent>
                </w:sdt>
              </w:p>
            </w:sdtContent>
          </w:sdt>
          <w:p w:rsidR="00000000" w:rsidDel="00000000" w:rsidP="00000000" w:rsidRDefault="00000000" w:rsidRPr="00000000" w14:paraId="00000005">
            <w:pPr>
              <w:widowControl w:val="0"/>
              <w:spacing w:before="0" w:line="240" w:lineRule="auto"/>
              <w:rPr>
                <w:rFonts w:ascii="Verdana" w:cs="Verdana" w:eastAsia="Verdana" w:hAnsi="Verdana"/>
                <w:sz w:val="20"/>
                <w:szCs w:val="20"/>
              </w:rPr>
            </w:pPr>
            <w:sdt>
              <w:sdtPr>
                <w:tag w:val="goog_rdk_12"/>
              </w:sdtPr>
              <w:sdtContent>
                <w:del w:author="Jahnavi Janu" w:id="4" w:date="2022-01-06T13:31:23Z">
                  <w:r w:rsidDel="00000000" w:rsidR="00000000" w:rsidRPr="00000000">
                    <w:rPr>
                      <w:rFonts w:ascii="Verdana" w:cs="Verdana" w:eastAsia="Verdana" w:hAnsi="Verdana"/>
                      <w:sz w:val="20"/>
                      <w:szCs w:val="20"/>
                      <w:rtl w:val="0"/>
                    </w:rPr>
                    <w:delText xml:space="preserve">Phone Number</w:delText>
                  </w:r>
                </w:del>
              </w:sdtContent>
            </w:sdt>
            <w:sdt>
              <w:sdtPr>
                <w:tag w:val="goog_rdk_13"/>
              </w:sdtPr>
              <w:sdtContent>
                <w:ins w:author="Jahnavi Janu" w:id="4" w:date="2022-01-06T13:31:23Z">
                  <w:r w:rsidDel="00000000" w:rsidR="00000000" w:rsidRPr="00000000">
                    <w:rPr>
                      <w:rFonts w:ascii="Verdana" w:cs="Verdana" w:eastAsia="Verdana" w:hAnsi="Verdana"/>
                      <w:sz w:val="20"/>
                      <w:szCs w:val="20"/>
                      <w:rtl w:val="0"/>
                    </w:rPr>
                    <w:t xml:space="preserve">8142753302</w:t>
                  </w:r>
                </w:ins>
              </w:sdtContent>
            </w:sdt>
            <w:r w:rsidDel="00000000" w:rsidR="00000000" w:rsidRPr="00000000">
              <w:rPr>
                <w:rtl w:val="0"/>
              </w:rPr>
            </w:r>
          </w:p>
          <w:p w:rsidR="00000000" w:rsidDel="00000000" w:rsidP="00000000" w:rsidRDefault="00000000" w:rsidRPr="00000000" w14:paraId="00000006">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7">
            <w:pPr>
              <w:widowControl w:val="0"/>
              <w:spacing w:before="0"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Location</w:t>
            </w:r>
          </w:p>
          <w:p w:rsidR="00000000" w:rsidDel="00000000" w:rsidP="00000000" w:rsidRDefault="00000000" w:rsidRPr="00000000" w14:paraId="00000008">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widowControl w:val="0"/>
              <w:spacing w:before="0" w:line="240" w:lineRule="auto"/>
              <w:rPr>
                <w:rFonts w:ascii="Verdana" w:cs="Verdana" w:eastAsia="Verdana" w:hAnsi="Verdana"/>
                <w:sz w:val="20"/>
                <w:szCs w:val="20"/>
              </w:rPr>
            </w:pPr>
            <w:sdt>
              <w:sdtPr>
                <w:tag w:val="goog_rdk_15"/>
              </w:sdtPr>
              <w:sdtContent>
                <w:ins w:author="Jahnavi Janu" w:id="5" w:date="2022-01-06T13:32:23Z">
                  <w:r w:rsidDel="00000000" w:rsidR="00000000" w:rsidRPr="00000000">
                    <w:rPr>
                      <w:rFonts w:ascii="Verdana" w:cs="Verdana" w:eastAsia="Verdana" w:hAnsi="Verdana"/>
                      <w:sz w:val="20"/>
                      <w:szCs w:val="20"/>
                      <w:rtl w:val="0"/>
                    </w:rPr>
                    <w:t xml:space="preserve">jaiarunteja</w:t>
                  </w:r>
                </w:ins>
              </w:sdtContent>
            </w:sdt>
            <w:sdt>
              <w:sdtPr>
                <w:tag w:val="goog_rdk_16"/>
              </w:sdtPr>
              <w:sdtContent>
                <w:del w:author="Jahnavi Janu" w:id="5" w:date="2022-01-06T13:32:23Z">
                  <w:r w:rsidDel="00000000" w:rsidR="00000000" w:rsidRPr="00000000">
                    <w:rPr>
                      <w:rFonts w:ascii="Verdana" w:cs="Verdana" w:eastAsia="Verdana" w:hAnsi="Verdana"/>
                      <w:sz w:val="20"/>
                      <w:szCs w:val="20"/>
                      <w:rtl w:val="0"/>
                    </w:rPr>
                    <w:delText xml:space="preserve">name</w:delText>
                  </w:r>
                </w:del>
              </w:sdtContent>
            </w:sdt>
            <w:r w:rsidDel="00000000" w:rsidR="00000000" w:rsidRPr="00000000">
              <w:rPr>
                <w:rFonts w:ascii="Verdana" w:cs="Verdana" w:eastAsia="Verdana" w:hAnsi="Verdana"/>
                <w:sz w:val="20"/>
                <w:szCs w:val="20"/>
                <w:rtl w:val="0"/>
              </w:rPr>
              <w:t xml:space="preserve">@</w:t>
            </w:r>
            <w:sdt>
              <w:sdtPr>
                <w:tag w:val="goog_rdk_17"/>
              </w:sdtPr>
              <w:sdtContent>
                <w:ins w:author="Jahnavi Janu" w:id="6" w:date="2022-01-06T13:32:35Z">
                  <w:r w:rsidDel="00000000" w:rsidR="00000000" w:rsidRPr="00000000">
                    <w:rPr>
                      <w:rFonts w:ascii="Verdana" w:cs="Verdana" w:eastAsia="Verdana" w:hAnsi="Verdana"/>
                      <w:sz w:val="20"/>
                      <w:szCs w:val="20"/>
                      <w:rtl w:val="0"/>
                    </w:rPr>
                    <w:t xml:space="preserve">g</w:t>
                  </w:r>
                </w:ins>
              </w:sdtContent>
            </w:sdt>
            <w:sdt>
              <w:sdtPr>
                <w:tag w:val="goog_rdk_18"/>
              </w:sdtPr>
              <w:sdtContent>
                <w:del w:author="Jahnavi Janu" w:id="6" w:date="2022-01-06T13:32:35Z">
                  <w:r w:rsidDel="00000000" w:rsidR="00000000" w:rsidRPr="00000000">
                    <w:rPr>
                      <w:rFonts w:ascii="Verdana" w:cs="Verdana" w:eastAsia="Verdana" w:hAnsi="Verdana"/>
                      <w:sz w:val="20"/>
                      <w:szCs w:val="20"/>
                      <w:rtl w:val="0"/>
                    </w:rPr>
                    <w:delText xml:space="preserve">e</w:delText>
                  </w:r>
                </w:del>
              </w:sdtContent>
            </w:sdt>
            <w:r w:rsidDel="00000000" w:rsidR="00000000" w:rsidRPr="00000000">
              <w:rPr>
                <w:rFonts w:ascii="Verdana" w:cs="Verdana" w:eastAsia="Verdana" w:hAnsi="Verdana"/>
                <w:sz w:val="20"/>
                <w:szCs w:val="20"/>
                <w:rtl w:val="0"/>
              </w:rPr>
              <w:t xml:space="preserve">mail.com</w:t>
            </w:r>
          </w:p>
          <w:p w:rsidR="00000000" w:rsidDel="00000000" w:rsidP="00000000" w:rsidRDefault="00000000" w:rsidRPr="00000000" w14:paraId="0000000A">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B">
            <w:pPr>
              <w:widowControl w:val="0"/>
              <w:spacing w:before="0" w:line="24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C">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EDUCATION</w:t>
            </w:r>
          </w:p>
          <w:p w:rsidR="00000000" w:rsidDel="00000000" w:rsidP="00000000" w:rsidRDefault="00000000" w:rsidRPr="00000000" w14:paraId="0000000D">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0E">
            <w:pPr>
              <w:pStyle w:val="Heading2"/>
              <w:keepNext w:val="0"/>
              <w:keepLines w:val="0"/>
              <w:widowControl w:val="0"/>
              <w:spacing w:line="360" w:lineRule="auto"/>
              <w:rPr>
                <w:rFonts w:ascii="Verdana" w:cs="Verdana" w:eastAsia="Verdana" w:hAnsi="Verdana"/>
                <w:b w:val="0"/>
                <w:sz w:val="20"/>
                <w:szCs w:val="20"/>
              </w:rPr>
            </w:pPr>
            <w:bookmarkStart w:colFirst="0" w:colLast="0" w:name="_heading=h.30j0zll" w:id="1"/>
            <w:bookmarkEnd w:id="1"/>
            <w:r w:rsidDel="00000000" w:rsidR="00000000" w:rsidRPr="00000000">
              <w:rPr>
                <w:rFonts w:ascii="Verdana" w:cs="Verdana" w:eastAsia="Verdana" w:hAnsi="Verdana"/>
                <w:sz w:val="20"/>
                <w:szCs w:val="20"/>
                <w:rtl w:val="0"/>
              </w:rPr>
              <w:t xml:space="preserve">Degree Title, </w:t>
            </w:r>
            <w:r w:rsidDel="00000000" w:rsidR="00000000" w:rsidRPr="00000000">
              <w:rPr>
                <w:rFonts w:ascii="Verdana" w:cs="Verdana" w:eastAsia="Verdana" w:hAnsi="Verdana"/>
                <w:b w:val="0"/>
                <w:sz w:val="20"/>
                <w:szCs w:val="20"/>
                <w:rtl w:val="0"/>
              </w:rPr>
              <w:t xml:space="preserve">University</w:t>
            </w:r>
          </w:p>
          <w:p w:rsidR="00000000" w:rsidDel="00000000" w:rsidP="00000000" w:rsidRDefault="00000000" w:rsidRPr="00000000" w14:paraId="0000000F">
            <w:pPr>
              <w:pStyle w:val="Heading3"/>
              <w:keepNext w:val="0"/>
              <w:keepLines w:val="0"/>
              <w:widowControl w:val="0"/>
              <w:spacing w:before="0" w:line="360" w:lineRule="auto"/>
              <w:rPr>
                <w:rFonts w:ascii="Verdana" w:cs="Verdana" w:eastAsia="Verdana" w:hAnsi="Verdana"/>
              </w:rPr>
            </w:pPr>
            <w:bookmarkStart w:colFirst="0" w:colLast="0" w:name="_heading=h.1fob9te" w:id="2"/>
            <w:bookmarkEnd w:id="2"/>
            <w:r w:rsidDel="00000000" w:rsidR="00000000" w:rsidRPr="00000000">
              <w:rPr>
                <w:rFonts w:ascii="Verdana" w:cs="Verdana" w:eastAsia="Verdana" w:hAnsi="Verdana"/>
                <w:rtl w:val="0"/>
              </w:rPr>
              <w:t xml:space="preserve">GRADUATION YEAR, GPA</w:t>
            </w:r>
          </w:p>
          <w:p w:rsidR="00000000" w:rsidDel="00000000" w:rsidP="00000000" w:rsidRDefault="00000000" w:rsidRPr="00000000" w14:paraId="00000010">
            <w:pPr>
              <w:widowControl w:val="0"/>
              <w:spacing w:before="10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Latin Honors Earned </w:t>
              <w:br w:type="textWrapping"/>
              <w:t xml:space="preserve">Include Scholarship </w:t>
              <w:br w:type="textWrapping"/>
              <w:t xml:space="preserve">Did you study abroad? </w:t>
              <w:br w:type="textWrapping"/>
              <w:t xml:space="preserve">Include that here..</w:t>
            </w:r>
          </w:p>
          <w:p w:rsidR="00000000" w:rsidDel="00000000" w:rsidP="00000000" w:rsidRDefault="00000000" w:rsidRPr="00000000" w14:paraId="00000011">
            <w:pPr>
              <w:widowControl w:val="0"/>
              <w:spacing w:before="1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2">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TECHNICAL SKILLS</w:t>
            </w:r>
          </w:p>
          <w:p w:rsidR="00000000" w:rsidDel="00000000" w:rsidP="00000000" w:rsidRDefault="00000000" w:rsidRPr="00000000" w14:paraId="00000013">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14">
            <w:pPr>
              <w:widowControl w:val="0"/>
              <w:spacing w:before="0" w:lineRule="auto"/>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This is where you will list all of </w:t>
              <w:br w:type="textWrapping"/>
              <w:t xml:space="preserve">the programs and software that you are familiar with using.</w:t>
            </w:r>
          </w:p>
          <w:p w:rsidR="00000000" w:rsidDel="00000000" w:rsidP="00000000" w:rsidRDefault="00000000" w:rsidRPr="00000000" w14:paraId="00000015">
            <w:pPr>
              <w:widowControl w:val="0"/>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1</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2</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3</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4</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List Item 5</w:t>
            </w:r>
          </w:p>
          <w:p w:rsidR="00000000" w:rsidDel="00000000" w:rsidP="00000000" w:rsidRDefault="00000000" w:rsidRPr="00000000" w14:paraId="0000001B">
            <w:pPr>
              <w:widowControl w:val="0"/>
              <w:spacing w:before="0" w:line="240" w:lineRule="auto"/>
              <w:rPr>
                <w:rFonts w:ascii="Verdana" w:cs="Verdana" w:eastAsia="Verdana" w:hAnsi="Verdana"/>
                <w:sz w:val="20"/>
                <w:szCs w:val="20"/>
              </w:rPr>
            </w:pPr>
            <w:r w:rsidDel="00000000" w:rsidR="00000000" w:rsidRPr="00000000">
              <w:rPr>
                <w:rtl w:val="0"/>
              </w:rPr>
            </w:r>
          </w:p>
        </w:tc>
        <w:tc>
          <w:tcPr>
            <w:tcBorders>
              <w:top w:color="000000" w:space="0" w:sz="0" w:val="nil"/>
              <w:left w:color="000000" w:space="0" w:sz="0" w:val="nil"/>
              <w:bottom w:color="ffffff" w:space="0" w:sz="8"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1C">
            <w:pPr>
              <w:widowControl w:val="0"/>
              <w:spacing w:before="0" w:line="240" w:lineRule="auto"/>
              <w:rPr>
                <w:rFonts w:ascii="Verdana" w:cs="Verdana" w:eastAsia="Verdana" w:hAnsi="Verdana"/>
                <w:b w:val="1"/>
                <w:color w:val="0b5394"/>
                <w:sz w:val="20"/>
                <w:szCs w:val="20"/>
              </w:rPr>
            </w:pPr>
            <w:sdt>
              <w:sdtPr>
                <w:tag w:val="goog_rdk_20"/>
              </w:sdtPr>
              <w:sdtContent>
                <w:ins w:author="Vandana Dhiman" w:id="7" w:date="2022-02-24T20:43:45Z">
                  <w:r w:rsidDel="00000000" w:rsidR="00000000" w:rsidRPr="00000000">
                    <w:rPr>
                      <w:rFonts w:ascii="Verdana" w:cs="Verdana" w:eastAsia="Verdana" w:hAnsi="Verdana"/>
                      <w:sz w:val="20"/>
                      <w:szCs w:val="20"/>
                      <w:rtl w:val="0"/>
                    </w:rPr>
                    <w:t xml:space="preserve">pin</w:t>
                  </w:r>
                </w:ins>
              </w:sdtContent>
            </w:sdt>
            <w:r w:rsidDel="00000000" w:rsidR="00000000" w:rsidRPr="00000000">
              <w:rPr>
                <w:rtl w:val="0"/>
              </w:rPr>
            </w:r>
          </w:p>
          <w:p w:rsidR="00000000" w:rsidDel="00000000" w:rsidP="00000000" w:rsidRDefault="00000000" w:rsidRPr="00000000" w14:paraId="0000001D">
            <w:pPr>
              <w:widowControl w:val="0"/>
              <w:spacing w:before="0" w:line="240" w:lineRule="auto"/>
              <w:rPr>
                <w:rFonts w:ascii="Verdana" w:cs="Verdana" w:eastAsia="Verdana" w:hAnsi="Verdana"/>
                <w:b w:val="1"/>
                <w:color w:val="0b5394"/>
                <w:sz w:val="20"/>
                <w:szCs w:val="20"/>
              </w:rPr>
            </w:pPr>
            <w:r w:rsidDel="00000000" w:rsidR="00000000" w:rsidRPr="00000000">
              <w:rPr>
                <w:rFonts w:ascii="Verdana" w:cs="Verdana" w:eastAsia="Verdana" w:hAnsi="Verdana"/>
                <w:b w:val="1"/>
                <w:color w:val="0b5394"/>
                <w:sz w:val="20"/>
                <w:szCs w:val="20"/>
                <w:rtl w:val="0"/>
              </w:rPr>
              <w:t xml:space="preserve">SUMMARY</w:t>
            </w:r>
          </w:p>
          <w:p w:rsidR="00000000" w:rsidDel="00000000" w:rsidP="00000000" w:rsidRDefault="00000000" w:rsidRPr="00000000" w14:paraId="0000001E">
            <w:pPr>
              <w:widowControl w:val="0"/>
              <w:spacing w:before="0" w:lineRule="auto"/>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1F">
            <w:pPr>
              <w:widowControl w:val="0"/>
              <w:spacing w:before="0" w:lineRule="auto"/>
              <w:rPr>
                <w:rFonts w:ascii="Verdana" w:cs="Verdana" w:eastAsia="Verdana" w:hAnsi="Verdana"/>
                <w:b w:val="1"/>
                <w:sz w:val="18"/>
                <w:szCs w:val="18"/>
              </w:rPr>
            </w:pPr>
            <w:r w:rsidDel="00000000" w:rsidR="00000000" w:rsidRPr="00000000">
              <w:rPr>
                <w:rFonts w:ascii="Verdana" w:cs="Verdana" w:eastAsia="Verdana" w:hAnsi="Verdana"/>
                <w:sz w:val="18"/>
                <w:szCs w:val="18"/>
                <w:rtl w:val="0"/>
              </w:rPr>
              <w:t xml:space="preserve">Use this space to write a two or three sentence summary of who you are as a professional. Include that you are an entry level employee, and because you are entry level take this as an opportunity to mention who you are as an employee. Include whatever experience in your industry that you do have. </w:t>
              <w:br w:type="textWrapping"/>
              <w:br w:type="textWrapping"/>
              <w:t xml:space="preserve">See my personal website and blog at </w:t>
            </w:r>
            <w:r w:rsidDel="00000000" w:rsidR="00000000" w:rsidRPr="00000000">
              <w:rPr>
                <w:rFonts w:ascii="Verdana" w:cs="Verdana" w:eastAsia="Verdana" w:hAnsi="Verdana"/>
                <w:b w:val="1"/>
                <w:sz w:val="18"/>
                <w:szCs w:val="18"/>
                <w:rtl w:val="0"/>
              </w:rPr>
              <w:t xml:space="preserve">www.YourWebsiteHere.com</w:t>
            </w:r>
          </w:p>
          <w:p w:rsidR="00000000" w:rsidDel="00000000" w:rsidP="00000000" w:rsidRDefault="00000000" w:rsidRPr="00000000" w14:paraId="00000020">
            <w:pPr>
              <w:widowControl w:val="0"/>
              <w:spacing w:before="0" w:line="240" w:lineRule="auto"/>
              <w:rPr>
                <w:rFonts w:ascii="Verdana" w:cs="Verdana" w:eastAsia="Verdana" w:hAnsi="Verdana"/>
                <w:b w:val="1"/>
                <w:color w:val="0b5394"/>
                <w:sz w:val="20"/>
                <w:szCs w:val="20"/>
              </w:rPr>
            </w:pPr>
            <w:r w:rsidDel="00000000" w:rsidR="00000000" w:rsidRPr="00000000">
              <w:rPr>
                <w:rtl w:val="0"/>
              </w:rPr>
            </w:r>
          </w:p>
          <w:p w:rsidR="00000000" w:rsidDel="00000000" w:rsidP="00000000" w:rsidRDefault="00000000" w:rsidRPr="00000000" w14:paraId="00000021">
            <w:pPr>
              <w:widowControl w:val="0"/>
              <w:spacing w:before="0" w:line="240" w:lineRule="auto"/>
              <w:rPr>
                <w:sz w:val="20"/>
                <w:szCs w:val="20"/>
              </w:rPr>
            </w:pPr>
            <w:r w:rsidDel="00000000" w:rsidR="00000000" w:rsidRPr="00000000">
              <w:rPr>
                <w:rFonts w:ascii="Verdana" w:cs="Verdana" w:eastAsia="Verdana" w:hAnsi="Verdana"/>
                <w:b w:val="1"/>
                <w:color w:val="0b5394"/>
                <w:sz w:val="20"/>
                <w:szCs w:val="20"/>
                <w:rtl w:val="0"/>
              </w:rPr>
              <w:t xml:space="preserve">EXPERIENCE</w:t>
              <w:br w:type="textWrapping"/>
            </w:r>
            <w:r w:rsidDel="00000000" w:rsidR="00000000" w:rsidRPr="00000000">
              <w:rPr>
                <w:rtl w:val="0"/>
              </w:rPr>
            </w:r>
          </w:p>
          <w:p w:rsidR="00000000" w:rsidDel="00000000" w:rsidP="00000000" w:rsidRDefault="00000000" w:rsidRPr="00000000" w14:paraId="00000022">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heading=h.3znysh7" w:id="3"/>
            <w:bookmarkEnd w:id="3"/>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3">
            <w:pPr>
              <w:pStyle w:val="Heading3"/>
              <w:keepNext w:val="0"/>
              <w:keepLines w:val="0"/>
              <w:widowControl w:val="0"/>
              <w:spacing w:before="0" w:lineRule="auto"/>
              <w:rPr>
                <w:rFonts w:ascii="Verdana" w:cs="Verdana" w:eastAsia="Verdana" w:hAnsi="Verdana"/>
                <w:color w:val="000000"/>
              </w:rPr>
            </w:pPr>
            <w:bookmarkStart w:colFirst="0" w:colLast="0" w:name="_heading=h.2et92p0" w:id="4"/>
            <w:bookmarkEnd w:id="4"/>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4">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5">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6">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heading=h.tyjcwt" w:id="5"/>
            <w:bookmarkEnd w:id="5"/>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7">
            <w:pPr>
              <w:pStyle w:val="Heading3"/>
              <w:keepNext w:val="0"/>
              <w:keepLines w:val="0"/>
              <w:widowControl w:val="0"/>
              <w:spacing w:before="0" w:lineRule="auto"/>
              <w:rPr>
                <w:rFonts w:ascii="Verdana" w:cs="Verdana" w:eastAsia="Verdana" w:hAnsi="Verdana"/>
                <w:color w:val="000000"/>
              </w:rPr>
            </w:pPr>
            <w:bookmarkStart w:colFirst="0" w:colLast="0" w:name="_heading=h.3dy6vkm" w:id="6"/>
            <w:bookmarkEnd w:id="6"/>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8">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9">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A">
            <w:pPr>
              <w:pStyle w:val="Subtitle"/>
              <w:keepNext w:val="0"/>
              <w:keepLines w:val="0"/>
              <w:widowControl w:val="0"/>
              <w:spacing w:before="0" w:line="276" w:lineRule="auto"/>
              <w:ind w:right="300"/>
              <w:rPr>
                <w:rFonts w:ascii="Verdana" w:cs="Verdana" w:eastAsia="Verdana" w:hAnsi="Verdana"/>
                <w:b w:val="0"/>
                <w:color w:val="000000"/>
                <w:sz w:val="20"/>
                <w:szCs w:val="20"/>
              </w:rPr>
            </w:pPr>
            <w:bookmarkStart w:colFirst="0" w:colLast="0" w:name="_heading=h.1t3h5sf" w:id="7"/>
            <w:bookmarkEnd w:id="7"/>
            <w:r w:rsidDel="00000000" w:rsidR="00000000" w:rsidRPr="00000000">
              <w:rPr>
                <w:rFonts w:ascii="Verdana" w:cs="Verdana" w:eastAsia="Verdana" w:hAnsi="Verdana"/>
                <w:color w:val="000000"/>
                <w:sz w:val="20"/>
                <w:szCs w:val="20"/>
                <w:rtl w:val="0"/>
              </w:rPr>
              <w:t xml:space="preserve">Your Job Title Here</w:t>
            </w: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18"/>
                <w:szCs w:val="18"/>
                <w:rtl w:val="0"/>
              </w:rPr>
              <w:t xml:space="preserve">            2020 - PRESENT </w:t>
            </w:r>
            <w:r w:rsidDel="00000000" w:rsidR="00000000" w:rsidRPr="00000000">
              <w:rPr>
                <w:rtl w:val="0"/>
              </w:rPr>
            </w:r>
          </w:p>
          <w:p w:rsidR="00000000" w:rsidDel="00000000" w:rsidP="00000000" w:rsidRDefault="00000000" w:rsidRPr="00000000" w14:paraId="0000002B">
            <w:pPr>
              <w:pStyle w:val="Heading3"/>
              <w:keepNext w:val="0"/>
              <w:keepLines w:val="0"/>
              <w:widowControl w:val="0"/>
              <w:spacing w:before="0" w:lineRule="auto"/>
              <w:rPr>
                <w:rFonts w:ascii="Verdana" w:cs="Verdana" w:eastAsia="Verdana" w:hAnsi="Verdana"/>
                <w:color w:val="000000"/>
              </w:rPr>
            </w:pPr>
            <w:bookmarkStart w:colFirst="0" w:colLast="0" w:name="_heading=h.4d34og8" w:id="8"/>
            <w:bookmarkEnd w:id="8"/>
            <w:r w:rsidDel="00000000" w:rsidR="00000000" w:rsidRPr="00000000">
              <w:rPr>
                <w:rFonts w:ascii="Verdana" w:cs="Verdana" w:eastAsia="Verdana" w:hAnsi="Verdana"/>
                <w:color w:val="000000"/>
                <w:rtl w:val="0"/>
              </w:rPr>
              <w:t xml:space="preserve">Company Name, Location</w:t>
            </w:r>
          </w:p>
          <w:p w:rsidR="00000000" w:rsidDel="00000000" w:rsidP="00000000" w:rsidRDefault="00000000" w:rsidRPr="00000000" w14:paraId="0000002C">
            <w:pPr>
              <w:widowControl w:val="0"/>
              <w:ind w:right="300"/>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r>
          </w:p>
          <w:p w:rsidR="00000000" w:rsidDel="00000000" w:rsidP="00000000" w:rsidRDefault="00000000" w:rsidRPr="00000000" w14:paraId="0000002D">
            <w:pPr>
              <w:widowControl w:val="0"/>
              <w:ind w:right="300"/>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2E">
            <w:pPr>
              <w:widowControl w:val="0"/>
              <w:spacing w:before="0" w:line="240" w:lineRule="auto"/>
              <w:rPr>
                <w:rFonts w:ascii="Verdana" w:cs="Verdana" w:eastAsia="Verdana" w:hAnsi="Verdana"/>
                <w:sz w:val="18"/>
                <w:szCs w:val="18"/>
              </w:rPr>
            </w:pPr>
            <w:r w:rsidDel="00000000" w:rsidR="00000000" w:rsidRPr="00000000">
              <w:rPr>
                <w:rFonts w:ascii="Verdana" w:cs="Verdana" w:eastAsia="Verdana" w:hAnsi="Verdana"/>
                <w:b w:val="1"/>
                <w:color w:val="0b5394"/>
                <w:sz w:val="20"/>
                <w:szCs w:val="20"/>
                <w:rtl w:val="0"/>
              </w:rPr>
              <w:t xml:space="preserve">FREELANCE WORK</w:t>
              <w:br w:type="textWrapping"/>
            </w:r>
            <w:r w:rsidDel="00000000" w:rsidR="00000000" w:rsidRPr="00000000">
              <w:rPr>
                <w:sz w:val="20"/>
                <w:szCs w:val="20"/>
                <w:rtl w:val="0"/>
              </w:rPr>
              <w:br w:type="textWrapping"/>
            </w:r>
            <w:r w:rsidDel="00000000" w:rsidR="00000000" w:rsidRPr="00000000">
              <w:rPr>
                <w:rFonts w:ascii="Verdana" w:cs="Verdana" w:eastAsia="Verdana" w:hAnsi="Verdana"/>
                <w:sz w:val="18"/>
                <w:szCs w:val="18"/>
                <w:rtl w:val="0"/>
              </w:rPr>
              <w:t xml:space="preserve">Whether this position was an internship, part-time, or full-time position, it should be treated the same. This is where you write your responsibilities in this position and how your actions in your role led to overall success for the company.</w:t>
              <w:br w:type="textWrapping"/>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Include the base-line details of your freelancing work here. Include the industry you worked in, the size of your clients, and proven success you generated for them.</w:t>
            </w:r>
          </w:p>
          <w:p w:rsidR="00000000" w:rsidDel="00000000" w:rsidP="00000000" w:rsidRDefault="00000000" w:rsidRPr="00000000" w14:paraId="00000030">
            <w:pPr>
              <w:widowControl w:val="0"/>
              <w:spacing w:before="0" w:line="240" w:lineRule="auto"/>
              <w:rPr>
                <w:rFonts w:ascii="Verdana" w:cs="Verdana" w:eastAsia="Verdana" w:hAnsi="Verdana"/>
                <w:sz w:val="18"/>
                <w:szCs w:val="18"/>
              </w:rPr>
            </w:pPr>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0" w:lineRule="auto"/>
        <w:rPr/>
      </w:pPr>
      <w:r w:rsidDel="00000000" w:rsidR="00000000" w:rsidRPr="00000000">
        <w:rPr>
          <w:rtl w:val="0"/>
        </w:rPr>
      </w:r>
    </w:p>
    <w:sectPr>
      <w:headerReference r:id="rId7" w:type="default"/>
      <w:footerReference r:id="rId8" w:type="default"/>
      <w:pgSz w:h="15840" w:w="12240" w:orient="portrait"/>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Verdana"/>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 w:name="Oswald">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3"/>
    </w:sdtPr>
    <w:sdtContent>
      <w:p w:rsidR="00000000" w:rsidDel="00000000" w:rsidP="00000000" w:rsidRDefault="00000000" w:rsidRPr="00000000" w14:paraId="00000032">
        <w:pPr>
          <w:widowControl w:val="0"/>
          <w:spacing w:before="0" w:line="240" w:lineRule="auto"/>
          <w:rPr>
            <w:del w:author="Jahnavi Janu" w:id="8" w:date="2022-01-06T12:09:53Z"/>
            <w:rFonts w:ascii="Arial" w:cs="Arial" w:eastAsia="Arial" w:hAnsi="Arial"/>
            <w:b w:val="1"/>
            <w:sz w:val="18"/>
            <w:szCs w:val="18"/>
          </w:rPr>
        </w:pPr>
        <w:sdt>
          <w:sdtPr>
            <w:tag w:val="goog_rdk_22"/>
          </w:sdtPr>
          <w:sdtContent>
            <w:del w:author="Jahnavi Janu" w:id="8" w:date="2022-01-06T12:09:53Z">
              <w:r w:rsidDel="00000000" w:rsidR="00000000" w:rsidRPr="00000000">
                <w:rPr>
                  <w:rtl w:val="0"/>
                </w:rPr>
              </w:r>
            </w:del>
          </w:sdtContent>
        </w:sdt>
      </w:p>
    </w:sdtContent>
  </w:sdt>
  <w:p w:rsidR="00000000" w:rsidDel="00000000" w:rsidP="00000000" w:rsidRDefault="00000000" w:rsidRPr="00000000" w14:paraId="00000033">
    <w:pPr>
      <w:widowControl w:val="0"/>
      <w:spacing w:before="0" w:line="240" w:lineRule="auto"/>
      <w:rPr/>
    </w:pPr>
    <w:sdt>
      <w:sdtPr>
        <w:tag w:val="goog_rdk_24"/>
      </w:sdtPr>
      <w:sdtContent>
        <w:del w:author="Jahnavi Janu" w:id="8" w:date="2022-01-06T12:09:53Z">
          <w:r w:rsidDel="00000000" w:rsidR="00000000" w:rsidRPr="00000000">
            <w:rPr>
              <w:rFonts w:ascii="Arial" w:cs="Arial" w:eastAsia="Arial" w:hAnsi="Arial"/>
              <w:b w:val="1"/>
              <w:sz w:val="18"/>
              <w:szCs w:val="18"/>
              <w:rtl w:val="0"/>
            </w:rPr>
            <w:delText xml:space="preserve">Entry Level Resume </w:delText>
          </w:r>
          <w:r w:rsidDel="00000000" w:rsidR="00000000" w:rsidRPr="00000000">
            <w:rPr>
              <w:rFonts w:ascii="Arial" w:cs="Arial" w:eastAsia="Arial" w:hAnsi="Arial"/>
              <w:sz w:val="14"/>
              <w:szCs w:val="14"/>
              <w:rtl w:val="0"/>
            </w:rPr>
            <w:delText xml:space="preserve">(Delete this tag)</w:delText>
          </w:r>
        </w:del>
      </w:sdtContent>
    </w:sdt>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color w:val="666666"/>
      <w:sz w:val="18"/>
      <w:szCs w:val="1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80"/>
      <w:outlineLvl w:val="0"/>
    </w:pPr>
    <w:rPr>
      <w:rFonts w:ascii="Raleway" w:cs="Raleway" w:eastAsia="Raleway" w:hAnsi="Raleway"/>
      <w:b w:val="1"/>
      <w:sz w:val="24"/>
      <w:szCs w:val="24"/>
    </w:rPr>
  </w:style>
  <w:style w:type="paragraph" w:styleId="Heading2">
    <w:name w:val="heading 2"/>
    <w:basedOn w:val="Normal"/>
    <w:next w:val="Normal"/>
    <w:uiPriority w:val="9"/>
    <w:unhideWhenUsed w:val="1"/>
    <w:qFormat w:val="1"/>
    <w:pPr>
      <w:keepNext w:val="1"/>
      <w:keepLines w:val="1"/>
      <w:outlineLvl w:val="1"/>
    </w:pPr>
    <w:rPr>
      <w:b w:val="1"/>
    </w:rPr>
  </w:style>
  <w:style w:type="paragraph" w:styleId="Heading3">
    <w:name w:val="heading 3"/>
    <w:basedOn w:val="Normal"/>
    <w:next w:val="Normal"/>
    <w:uiPriority w:val="9"/>
    <w:unhideWhenUsed w:val="1"/>
    <w:qFormat w:val="1"/>
    <w:pPr>
      <w:keepNext w:val="1"/>
      <w:keepLines w:val="1"/>
      <w:outlineLvl w:val="2"/>
    </w:pPr>
    <w:rPr>
      <w:color w:val="666666"/>
      <w:sz w:val="18"/>
      <w:szCs w:val="18"/>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uiPriority w:val="11"/>
    <w:qFormat w:val="1"/>
    <w:pPr>
      <w:keepNext w:val="1"/>
      <w:keepLines w:val="1"/>
      <w:spacing w:before="60" w:line="240" w:lineRule="auto"/>
    </w:pPr>
    <w:rPr>
      <w:rFonts w:ascii="Raleway" w:cs="Raleway" w:eastAsia="Raleway" w:hAnsi="Raleway"/>
      <w:b w:val="1"/>
      <w:color w:val="f2511b"/>
      <w:sz w:val="32"/>
      <w:szCs w:val="32"/>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94583F"/>
    <w:pPr>
      <w:ind w:left="720"/>
      <w:contextualSpacing w:val="1"/>
    </w:p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0" Type="http://schemas.openxmlformats.org/officeDocument/2006/relationships/font" Target="fonts/Oswald-bold.ttf"/><Relationship Id="rId9" Type="http://schemas.openxmlformats.org/officeDocument/2006/relationships/font" Target="fonts/Oswald-regular.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0NmL7GGxX98DSwe5oHN94b73g==">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2021-03-05T15:09:00Z</dcterms:created>
</cp:coreProperties>
</file>