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5"/>
      </w:sdtPr>
      <w:sdtContent>
        <w:p w:rsidR="00000000" w:rsidDel="00000000" w:rsidP="00000000" w:rsidRDefault="00000000" w:rsidRPr="00000000" w14:paraId="00000001">
          <w:pPr>
            <w:pStyle w:val="Title"/>
            <w:widowControl w:val="0"/>
            <w:spacing w:before="0" w:line="276" w:lineRule="auto"/>
            <w:jc w:val="left"/>
            <w:rPr>
              <w:sz w:val="22"/>
              <w:szCs w:val="22"/>
            </w:rPr>
            <w:pPrChange w:author="Aathi Pirakash P" w:id="0" w:date="2021-11-28T13:11:58Z">
              <w:pPr>
                <w:pStyle w:val="Title"/>
                <w:widowControl w:val="0"/>
                <w:spacing w:before="0" w:line="276" w:lineRule="auto"/>
                <w:jc w:val="center"/>
              </w:pPr>
            </w:pPrChange>
          </w:pPr>
          <w:sdt>
            <w:sdtPr>
              <w:tag w:val="goog_rdk_1"/>
            </w:sdtPr>
            <w:sdtContent>
              <w:del w:author="Aathi Pirakash P" w:id="0" w:date="2021-11-28T13:11:55Z">
                <w:r w:rsidDel="00000000" w:rsidR="00000000" w:rsidRPr="00000000">
                  <w:rPr>
                    <w:color w:val="645fb7"/>
                    <w:sz w:val="82"/>
                    <w:szCs w:val="82"/>
                    <w:rtl w:val="0"/>
                  </w:rPr>
                  <w:delText xml:space="preserve">Sue Chung</w:delText>
                </w:r>
              </w:del>
            </w:sdtContent>
          </w:sdt>
          <w:sdt>
            <w:sdtPr>
              <w:tag w:val="goog_rdk_2"/>
            </w:sdtPr>
            <w:sdtContent>
              <w:ins w:author="Aathi Pirakash P" w:id="0" w:date="2021-11-28T13:11:55Z">
                <w:r w:rsidDel="00000000" w:rsidR="00000000" w:rsidRPr="00000000">
                  <w:rPr>
                    <w:color w:val="645fb7"/>
                    <w:sz w:val="82"/>
                    <w:szCs w:val="82"/>
                    <w:rtl w:val="0"/>
                  </w:rPr>
                  <w:t xml:space="preserve">Aathi Pirakash P</w:t>
                </w:r>
              </w:ins>
            </w:sdtContent>
          </w:sdt>
          <w:r w:rsidDel="00000000" w:rsidR="00000000" w:rsidRPr="00000000">
            <w:rPr>
              <w:b w:val="0"/>
              <w:color w:val="000000"/>
              <w:sz w:val="34"/>
              <w:szCs w:val="34"/>
              <w:rtl w:val="0"/>
            </w:rPr>
            <w:br w:type="textWrapping"/>
          </w:r>
          <w:r w:rsidDel="00000000" w:rsidR="00000000" w:rsidRPr="00000000">
            <w:rPr>
              <w:b w:val="0"/>
              <w:sz w:val="34"/>
              <w:szCs w:val="34"/>
              <w:rtl w:val="0"/>
            </w:rPr>
            <w:t xml:space="preserve">S</w:t>
          </w:r>
          <w:sdt>
            <w:sdtPr>
              <w:tag w:val="goog_rdk_3"/>
            </w:sdtPr>
            <w:sdtContent>
              <w:ins w:author="Aathi Pirakash P" w:id="1" w:date="2021-11-28T13:12:32Z">
                <w:r w:rsidDel="00000000" w:rsidR="00000000" w:rsidRPr="00000000">
                  <w:rPr>
                    <w:b w:val="0"/>
                    <w:sz w:val="34"/>
                    <w:szCs w:val="34"/>
                    <w:rtl w:val="0"/>
                  </w:rPr>
                  <w:t xml:space="preserve">Madurai</w:t>
                </w:r>
              </w:ins>
            </w:sdtContent>
          </w:sdt>
          <w:sdt>
            <w:sdtPr>
              <w:tag w:val="goog_rdk_4"/>
            </w:sdtPr>
            <w:sdtContent>
              <w:del w:author="Aathi Pirakash P" w:id="1" w:date="2021-11-28T13:12:32Z">
                <w:r w:rsidDel="00000000" w:rsidR="00000000" w:rsidRPr="00000000">
                  <w:rPr>
                    <w:b w:val="0"/>
                    <w:sz w:val="34"/>
                    <w:szCs w:val="34"/>
                    <w:rtl w:val="0"/>
                  </w:rPr>
                  <w:delText xml:space="preserve">ome</w:delText>
                </w:r>
              </w:del>
            </w:sdtContent>
          </w:sdt>
          <w:r w:rsidDel="00000000" w:rsidR="00000000" w:rsidRPr="00000000">
            <w:rPr>
              <w:b w:val="0"/>
              <w:sz w:val="34"/>
              <w:szCs w:val="34"/>
              <w:rtl w:val="0"/>
            </w:rPr>
            <w:t xml:space="preserve">. One. Word. Personal. Descriptors.</w:t>
          </w:r>
          <w:r w:rsidDel="00000000" w:rsidR="00000000" w:rsidRPr="00000000">
            <w:rPr>
              <w:b w:val="0"/>
              <w:sz w:val="22"/>
              <w:szCs w:val="22"/>
              <w:rtl w:val="0"/>
            </w:rPr>
            <w:br w:type="textWrapping"/>
          </w:r>
          <w:r w:rsidDel="00000000" w:rsidR="00000000" w:rsidRPr="00000000">
            <w:rPr>
              <w:rtl w:val="0"/>
            </w:rPr>
          </w:r>
        </w:p>
      </w:sdtContent>
    </w:sdt>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0" w:lineRule="auto"/>
        <w:rPr>
          <w:sz w:val="12"/>
          <w:szCs w:val="12"/>
        </w:rPr>
      </w:pPr>
      <w:r w:rsidDel="00000000" w:rsidR="00000000" w:rsidRPr="00000000">
        <w:rPr>
          <w:rtl w:val="0"/>
        </w:rPr>
      </w:r>
    </w:p>
    <w:tbl>
      <w:tblPr>
        <w:tblStyle w:val="Table1"/>
        <w:tblW w:w="10185.0" w:type="dxa"/>
        <w:jc w:val="left"/>
        <w:tblInd w:w="-33.0" w:type="dxa"/>
        <w:tblLayout w:type="fixed"/>
        <w:tblLook w:val="0600"/>
      </w:tblPr>
      <w:tblGrid>
        <w:gridCol w:w="2805"/>
        <w:gridCol w:w="7380"/>
        <w:tblGridChange w:id="0">
          <w:tblGrid>
            <w:gridCol w:w="2805"/>
            <w:gridCol w:w="7380"/>
          </w:tblGrid>
        </w:tblGridChange>
      </w:tblGrid>
      <w:tr>
        <w:trPr>
          <w:cantSplit w:val="0"/>
          <w:trHeight w:val="1385" w:hRule="atLeast"/>
          <w:tblHeader w:val="0"/>
        </w:trPr>
        <w:tc>
          <w:tcPr>
            <w:tcBorders>
              <w:top w:color="645fb7" w:space="0" w:sz="36" w:val="single"/>
              <w:left w:color="000000" w:space="0" w:sz="0" w:val="nil"/>
              <w:bottom w:color="b7b7b7"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3">
            <w:pPr>
              <w:pStyle w:val="Heading1"/>
              <w:keepNext w:val="0"/>
              <w:keepLines w:val="0"/>
              <w:widowControl w:val="0"/>
              <w:pBdr>
                <w:top w:space="0" w:sz="0" w:val="nil"/>
                <w:left w:space="0" w:sz="0" w:val="nil"/>
                <w:bottom w:space="0" w:sz="0" w:val="nil"/>
                <w:right w:space="0" w:sz="0" w:val="nil"/>
                <w:between w:space="0" w:sz="0" w:val="nil"/>
              </w:pBdr>
              <w:rPr>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rPr>
                <w:color w:val="645fb7"/>
                <w:sz w:val="18"/>
                <w:szCs w:val="18"/>
              </w:rPr>
            </w:pPr>
            <w:bookmarkStart w:colFirst="0" w:colLast="0" w:name="_heading=h.30j0zll" w:id="1"/>
            <w:bookmarkEnd w:id="1"/>
            <w:r w:rsidDel="00000000" w:rsidR="00000000" w:rsidRPr="00000000">
              <w:rPr>
                <w:color w:val="645fb7"/>
                <w:sz w:val="18"/>
                <w:szCs w:val="18"/>
                <w:rtl w:val="0"/>
              </w:rPr>
              <w:t xml:space="preserve">About Me</w:t>
            </w:r>
          </w:p>
          <w:p w:rsidR="00000000" w:rsidDel="00000000" w:rsidP="00000000" w:rsidRDefault="00000000" w:rsidRPr="00000000" w14:paraId="00000005">
            <w:pPr>
              <w:spacing w:before="0" w:line="240" w:lineRule="auto"/>
              <w:rPr>
                <w:sz w:val="18"/>
                <w:szCs w:val="18"/>
              </w:rPr>
            </w:pPr>
            <w:r w:rsidDel="00000000" w:rsidR="00000000" w:rsidRPr="00000000">
              <w:rPr>
                <w:rtl w:val="0"/>
              </w:rPr>
            </w:r>
          </w:p>
        </w:tc>
        <w:tc>
          <w:tcPr>
            <w:tcBorders>
              <w:top w:color="645fb7" w:space="0" w:sz="36" w:val="single"/>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0" w:lineRule="auto"/>
              <w:rPr>
                <w:sz w:val="18"/>
                <w:szCs w:val="18"/>
              </w:rPr>
            </w:pPr>
            <w:r w:rsidDel="00000000" w:rsidR="00000000" w:rsidRPr="00000000">
              <w:rPr>
                <w:rtl w:val="0"/>
              </w:rPr>
            </w:r>
          </w:p>
          <w:p w:rsidR="00000000" w:rsidDel="00000000" w:rsidP="00000000" w:rsidRDefault="00000000" w:rsidRPr="00000000" w14:paraId="00000007">
            <w:pPr>
              <w:pStyle w:val="Subtitle"/>
              <w:keepNext w:val="0"/>
              <w:keepLines w:val="0"/>
              <w:widowControl w:val="0"/>
              <w:spacing w:before="0" w:line="276" w:lineRule="auto"/>
              <w:ind w:right="300"/>
              <w:rPr>
                <w:rFonts w:ascii="Lato" w:cs="Lato" w:eastAsia="Lato" w:hAnsi="Lato"/>
                <w:color w:val="434343"/>
                <w:sz w:val="18"/>
                <w:szCs w:val="18"/>
              </w:rPr>
            </w:pPr>
            <w:bookmarkStart w:colFirst="0" w:colLast="0" w:name="_heading=h.1fob9te" w:id="2"/>
            <w:bookmarkEnd w:id="2"/>
            <w:r w:rsidDel="00000000" w:rsidR="00000000" w:rsidRPr="00000000">
              <w:rPr>
                <w:rFonts w:ascii="Open Sans" w:cs="Open Sans" w:eastAsia="Open Sans" w:hAnsi="Open Sans"/>
                <w:b w:val="0"/>
                <w:color w:val="000000"/>
                <w:sz w:val="18"/>
                <w:szCs w:val="18"/>
                <w:rtl w:val="0"/>
              </w:rPr>
              <w:br w:type="textWrapping"/>
            </w:r>
            <w:r w:rsidDel="00000000" w:rsidR="00000000" w:rsidRPr="00000000">
              <w:rPr>
                <w:rFonts w:ascii="Open Sans" w:cs="Open Sans" w:eastAsia="Open Sans" w:hAnsi="Open Sans"/>
                <w:b w:val="0"/>
                <w:color w:val="434343"/>
                <w:sz w:val="18"/>
                <w:szCs w:val="18"/>
                <w:rtl w:val="0"/>
              </w:rPr>
              <w:t xml:space="preserve">In a few sentences, summarize what makes you the standout intern in your field. Explain your qualifications in more detail.</w:t>
            </w:r>
            <w:r w:rsidDel="00000000" w:rsidR="00000000" w:rsidRPr="00000000">
              <w:rPr>
                <w:rtl w:val="0"/>
              </w:rPr>
            </w:r>
          </w:p>
        </w:tc>
      </w:tr>
      <w:tr>
        <w:trPr>
          <w:cantSplit w:val="0"/>
          <w:trHeight w:val="4272" w:hRule="atLeast"/>
          <w:tblHeader w:val="0"/>
        </w:trPr>
        <w:tc>
          <w:tcPr>
            <w:tcBorders>
              <w:top w:color="b7b7b7" w:space="0" w:sz="8" w:val="single"/>
              <w:left w:color="000000" w:space="0" w:sz="0" w:val="nil"/>
              <w:bottom w:color="b7b7b7"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0" w:line="240" w:lineRule="auto"/>
              <w:rPr>
                <w:b w:val="1"/>
                <w:sz w:val="18"/>
                <w:szCs w:val="18"/>
              </w:rPr>
            </w:pP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rPr>
                <w:color w:val="645fb7"/>
                <w:sz w:val="18"/>
                <w:szCs w:val="18"/>
              </w:rPr>
            </w:pPr>
            <w:bookmarkStart w:colFirst="0" w:colLast="0" w:name="_heading=h.3znysh7" w:id="3"/>
            <w:bookmarkEnd w:id="3"/>
            <w:r w:rsidDel="00000000" w:rsidR="00000000" w:rsidRPr="00000000">
              <w:rPr>
                <w:color w:val="645fb7"/>
                <w:sz w:val="18"/>
                <w:szCs w:val="18"/>
                <w:rtl w:val="0"/>
              </w:rPr>
              <w:t xml:space="preserve">My Experience</w:t>
            </w:r>
          </w:p>
        </w:tc>
        <w:tc>
          <w:tcPr>
            <w:tcBorders>
              <w:top w:color="b7b7b7" w:space="0" w:sz="8" w:val="single"/>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0" w:lineRule="auto"/>
              <w:rPr>
                <w:sz w:val="18"/>
                <w:szCs w:val="18"/>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00" w:lineRule="auto"/>
              <w:rPr>
                <w:rFonts w:ascii="Open Sans" w:cs="Open Sans" w:eastAsia="Open Sans" w:hAnsi="Open Sans"/>
                <w:color w:val="434343"/>
                <w:sz w:val="18"/>
                <w:szCs w:val="18"/>
              </w:rPr>
            </w:pPr>
            <w:r w:rsidDel="00000000" w:rsidR="00000000" w:rsidRPr="00000000">
              <w:rPr>
                <w:rFonts w:ascii="Open Sans" w:cs="Open Sans" w:eastAsia="Open Sans" w:hAnsi="Open Sans"/>
                <w:b w:val="1"/>
                <w:color w:val="434343"/>
                <w:sz w:val="18"/>
                <w:szCs w:val="18"/>
                <w:rtl w:val="0"/>
              </w:rPr>
              <w:t xml:space="preserve">Role Title</w:t>
              <w:br w:type="textWrapping"/>
            </w:r>
            <w:r w:rsidDel="00000000" w:rsidR="00000000" w:rsidRPr="00000000">
              <w:rPr>
                <w:rFonts w:ascii="Open Sans" w:cs="Open Sans" w:eastAsia="Open Sans" w:hAnsi="Open Sans"/>
                <w:color w:val="434343"/>
                <w:sz w:val="18"/>
                <w:szCs w:val="18"/>
                <w:rtl w:val="0"/>
              </w:rPr>
              <w:t xml:space="preserve">Company Name • Year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00" w:lineRule="auto"/>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In two or three sentences, explain your responsibilities in this role and how your success in this position led to proven overall success for the company. Whether this position is an internship, part-time, or full-time position, treat it with equal importance. </w:t>
              <w:br w:type="textWrapping"/>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pacing w:before="100" w:lineRule="auto"/>
              <w:ind w:left="360" w:hanging="36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Go into more details about your daily responsibilities in this position. </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pacing w:before="0" w:lineRule="auto"/>
              <w:ind w:left="360" w:hanging="36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Mention any software, programs, or social media forms that you mastered using while in this position. </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spacing w:before="0" w:lineRule="auto"/>
              <w:ind w:left="360" w:hanging="36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Don’t forget to include any large projects you are proud of completing in this position.</w:t>
            </w:r>
          </w:p>
        </w:tc>
      </w:tr>
      <w:tr>
        <w:trPr>
          <w:cantSplit w:val="0"/>
          <w:trHeight w:val="2481" w:hRule="atLeast"/>
          <w:tblHeader w:val="0"/>
        </w:trPr>
        <w:tc>
          <w:tcPr>
            <w:tcBorders>
              <w:top w:color="b7b7b7" w:space="0" w:sz="8" w:val="single"/>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0" w:line="240" w:lineRule="auto"/>
              <w:rPr>
                <w:b w:val="1"/>
                <w:sz w:val="18"/>
                <w:szCs w:val="18"/>
              </w:rPr>
            </w:pPr>
            <w:r w:rsidDel="00000000" w:rsidR="00000000" w:rsidRPr="00000000">
              <w:rPr>
                <w:rtl w:val="0"/>
              </w:rPr>
            </w:r>
          </w:p>
          <w:p w:rsidR="00000000" w:rsidDel="00000000" w:rsidP="00000000" w:rsidRDefault="00000000" w:rsidRPr="00000000" w14:paraId="00000011">
            <w:pPr>
              <w:pStyle w:val="Heading1"/>
              <w:keepNext w:val="0"/>
              <w:keepLines w:val="0"/>
              <w:widowControl w:val="0"/>
              <w:pBdr>
                <w:top w:space="0" w:sz="0" w:val="nil"/>
                <w:left w:space="0" w:sz="0" w:val="nil"/>
                <w:bottom w:space="0" w:sz="0" w:val="nil"/>
                <w:right w:space="0" w:sz="0" w:val="nil"/>
                <w:between w:space="0" w:sz="0" w:val="nil"/>
              </w:pBdr>
              <w:rPr>
                <w:color w:val="645fb7"/>
                <w:sz w:val="18"/>
                <w:szCs w:val="18"/>
              </w:rPr>
            </w:pPr>
            <w:bookmarkStart w:colFirst="0" w:colLast="0" w:name="_heading=h.2et92p0" w:id="4"/>
            <w:bookmarkEnd w:id="4"/>
            <w:r w:rsidDel="00000000" w:rsidR="00000000" w:rsidRPr="00000000">
              <w:rPr>
                <w:color w:val="645fb7"/>
                <w:sz w:val="18"/>
                <w:szCs w:val="18"/>
                <w:rtl w:val="0"/>
              </w:rPr>
              <w:t xml:space="preserve">My Education</w:t>
            </w:r>
          </w:p>
        </w:tc>
        <w:tc>
          <w:tcPr>
            <w:tcBorders>
              <w:top w:color="b7b7b7"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0" w:lineRule="auto"/>
              <w:rPr>
                <w:color w:val="434343"/>
                <w:sz w:val="18"/>
                <w:szCs w:val="18"/>
              </w:rPr>
            </w:pPr>
            <w:r w:rsidDel="00000000" w:rsidR="00000000" w:rsidRPr="00000000">
              <w:rPr>
                <w:rtl w:val="0"/>
              </w:rPr>
            </w:r>
          </w:p>
          <w:p w:rsidR="00000000" w:rsidDel="00000000" w:rsidP="00000000" w:rsidRDefault="00000000" w:rsidRPr="00000000" w14:paraId="00000013">
            <w:pPr>
              <w:widowControl w:val="0"/>
              <w:spacing w:before="0" w:lineRule="auto"/>
              <w:rPr>
                <w:rFonts w:ascii="Open Sans" w:cs="Open Sans" w:eastAsia="Open Sans" w:hAnsi="Open Sans"/>
                <w:color w:val="434343"/>
                <w:sz w:val="18"/>
                <w:szCs w:val="18"/>
              </w:rPr>
            </w:pPr>
            <w:r w:rsidDel="00000000" w:rsidR="00000000" w:rsidRPr="00000000">
              <w:rPr>
                <w:rFonts w:ascii="Open Sans" w:cs="Open Sans" w:eastAsia="Open Sans" w:hAnsi="Open Sans"/>
                <w:b w:val="1"/>
                <w:color w:val="434343"/>
                <w:sz w:val="18"/>
                <w:szCs w:val="18"/>
                <w:rtl w:val="0"/>
              </w:rPr>
              <w:t xml:space="preserve">Currently studying for a Your Degree at University Name</w:t>
              <w:br w:type="textWrapping"/>
            </w:r>
            <w:r w:rsidDel="00000000" w:rsidR="00000000" w:rsidRPr="00000000">
              <w:rPr>
                <w:rFonts w:ascii="Open Sans" w:cs="Open Sans" w:eastAsia="Open Sans" w:hAnsi="Open Sans"/>
                <w:color w:val="434343"/>
                <w:sz w:val="18"/>
                <w:szCs w:val="18"/>
                <w:rtl w:val="0"/>
              </w:rPr>
              <w:br w:type="textWrapping"/>
              <w:t xml:space="preserve">Expected graduation Month and Year </w:t>
              <w:br w:type="textWrapping"/>
              <w:t xml:space="preserve">Current GPA, #.# </w:t>
            </w:r>
          </w:p>
          <w:p w:rsidR="00000000" w:rsidDel="00000000" w:rsidP="00000000" w:rsidRDefault="00000000" w:rsidRPr="00000000" w14:paraId="00000014">
            <w:pPr>
              <w:widowControl w:val="0"/>
              <w:spacing w:before="0" w:lineRule="auto"/>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br w:type="textWrapping"/>
              <w:t xml:space="preserve">A Campus Club you are a part of,</w:t>
            </w:r>
          </w:p>
          <w:p w:rsidR="00000000" w:rsidDel="00000000" w:rsidP="00000000" w:rsidRDefault="00000000" w:rsidRPr="00000000" w14:paraId="00000015">
            <w:pPr>
              <w:widowControl w:val="0"/>
              <w:spacing w:before="0" w:lineRule="auto"/>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Another Campus Club you are a part of</w:t>
            </w:r>
          </w:p>
        </w:tc>
      </w:tr>
      <w:tr>
        <w:trPr>
          <w:cantSplit w:val="0"/>
          <w:trHeight w:val="1581" w:hRule="atLeast"/>
          <w:tblHeader w:val="0"/>
        </w:trPr>
        <w:tc>
          <w:tcPr>
            <w:tcBorders>
              <w:top w:color="b7b7b7" w:space="0" w:sz="8" w:val="single"/>
              <w:left w:color="000000" w:space="0" w:sz="0" w:val="nil"/>
              <w:bottom w:color="b7b7b7"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16">
            <w:pPr>
              <w:pStyle w:val="Heading1"/>
              <w:keepNext w:val="0"/>
              <w:keepLines w:val="0"/>
              <w:widowControl w:val="0"/>
              <w:rPr>
                <w:color w:val="716ae0"/>
                <w:sz w:val="18"/>
                <w:szCs w:val="18"/>
              </w:rPr>
            </w:pPr>
            <w:bookmarkStart w:colFirst="0" w:colLast="0" w:name="_heading=h.tyjcwt" w:id="5"/>
            <w:bookmarkEnd w:id="5"/>
            <w:r w:rsidDel="00000000" w:rsidR="00000000" w:rsidRPr="00000000">
              <w:rPr>
                <w:rtl w:val="0"/>
              </w:rPr>
            </w:r>
          </w:p>
          <w:p w:rsidR="00000000" w:rsidDel="00000000" w:rsidP="00000000" w:rsidRDefault="00000000" w:rsidRPr="00000000" w14:paraId="00000017">
            <w:pPr>
              <w:pStyle w:val="Heading1"/>
              <w:keepNext w:val="0"/>
              <w:keepLines w:val="0"/>
              <w:widowControl w:val="0"/>
              <w:rPr>
                <w:rFonts w:ascii="Lato" w:cs="Lato" w:eastAsia="Lato" w:hAnsi="Lato"/>
                <w:color w:val="645fb7"/>
                <w:sz w:val="18"/>
                <w:szCs w:val="18"/>
              </w:rPr>
            </w:pPr>
            <w:bookmarkStart w:colFirst="0" w:colLast="0" w:name="_heading=h.3dy6vkm" w:id="6"/>
            <w:bookmarkEnd w:id="6"/>
            <w:r w:rsidDel="00000000" w:rsidR="00000000" w:rsidRPr="00000000">
              <w:rPr>
                <w:color w:val="645fb7"/>
                <w:sz w:val="18"/>
                <w:szCs w:val="18"/>
                <w:rtl w:val="0"/>
              </w:rPr>
              <w:t xml:space="preserve">Learn More</w:t>
            </w:r>
            <w:r w:rsidDel="00000000" w:rsidR="00000000" w:rsidRPr="00000000">
              <w:rPr>
                <w:rtl w:val="0"/>
              </w:rPr>
            </w:r>
          </w:p>
        </w:tc>
        <w:tc>
          <w:tcPr>
            <w:tcBorders>
              <w:top w:color="b7b7b7" w:space="0" w:sz="8" w:val="single"/>
              <w:left w:color="000000" w:space="0" w:sz="0" w:val="nil"/>
              <w:bottom w:color="b7b7b7"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0" w:lineRule="auto"/>
              <w:rPr>
                <w:sz w:val="18"/>
                <w:szCs w:val="18"/>
              </w:rPr>
            </w:pPr>
            <w:r w:rsidDel="00000000" w:rsidR="00000000" w:rsidRPr="00000000">
              <w:rPr>
                <w:rtl w:val="0"/>
              </w:rPr>
            </w:r>
          </w:p>
          <w:p w:rsidR="00000000" w:rsidDel="00000000" w:rsidP="00000000" w:rsidRDefault="00000000" w:rsidRPr="00000000" w14:paraId="00000019">
            <w:pPr>
              <w:widowControl w:val="0"/>
              <w:spacing w:before="0" w:line="360" w:lineRule="auto"/>
              <w:rPr>
                <w:sz w:val="18"/>
                <w:szCs w:val="18"/>
              </w:rPr>
            </w:pPr>
            <w:r w:rsidDel="00000000" w:rsidR="00000000" w:rsidRPr="00000000">
              <w:rPr>
                <w:rFonts w:ascii="Open Sans" w:cs="Open Sans" w:eastAsia="Open Sans" w:hAnsi="Open Sans"/>
                <w:color w:val="434343"/>
                <w:sz w:val="18"/>
                <w:szCs w:val="18"/>
                <w:rtl w:val="0"/>
              </w:rPr>
              <w:t xml:space="preserve">Blog: </w:t>
            </w:r>
            <w:hyperlink r:id="rId7">
              <w:r w:rsidDel="00000000" w:rsidR="00000000" w:rsidRPr="00000000">
                <w:rPr>
                  <w:rFonts w:ascii="Open Sans" w:cs="Open Sans" w:eastAsia="Open Sans" w:hAnsi="Open Sans"/>
                  <w:b w:val="1"/>
                  <w:color w:val="434343"/>
                  <w:sz w:val="18"/>
                  <w:szCs w:val="18"/>
                  <w:rtl w:val="0"/>
                </w:rPr>
                <w:t xml:space="preserve">www.YourBlog.com</w:t>
              </w:r>
            </w:hyperlink>
            <w:r w:rsidDel="00000000" w:rsidR="00000000" w:rsidRPr="00000000">
              <w:rPr>
                <w:rFonts w:ascii="Open Sans" w:cs="Open Sans" w:eastAsia="Open Sans" w:hAnsi="Open Sans"/>
                <w:color w:val="434343"/>
                <w:sz w:val="18"/>
                <w:szCs w:val="18"/>
                <w:rtl w:val="0"/>
              </w:rPr>
              <w:br w:type="textWrapping"/>
              <w:t xml:space="preserve">Twitter: @YourName</w:t>
              <w:br w:type="textWrapping"/>
              <w:t xml:space="preserve">LinkedIn: www.linkedin.com/in/YourName</w:t>
            </w:r>
            <w:r w:rsidDel="00000000" w:rsidR="00000000" w:rsidRPr="00000000">
              <w:rPr>
                <w:rtl w:val="0"/>
              </w:rPr>
            </w:r>
          </w:p>
        </w:tc>
      </w:tr>
    </w:tbl>
    <w:p w:rsidR="00000000" w:rsidDel="00000000" w:rsidP="00000000" w:rsidRDefault="00000000" w:rsidRPr="00000000" w14:paraId="0000001A">
      <w:pPr>
        <w:pStyle w:val="Title"/>
        <w:widowControl w:val="0"/>
        <w:spacing w:before="0" w:line="276" w:lineRule="auto"/>
        <w:rPr/>
      </w:pPr>
      <w:r w:rsidDel="00000000" w:rsidR="00000000" w:rsidRPr="00000000">
        <w:rPr>
          <w:rtl w:val="0"/>
        </w:rPr>
      </w:r>
    </w:p>
    <w:sectPr>
      <w:headerReference r:id="rId8" w:type="default"/>
      <w:footerReference r:id="rId9"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widowControl w:val="0"/>
      <w:spacing w:before="0" w:line="360" w:lineRule="auto"/>
      <w:jc w:val="cente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E">
    <w:pPr>
      <w:widowControl w:val="0"/>
      <w:spacing w:before="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78 Earl Street, Bronxville NY 10708    Mobile: 914-555-5555    Haley@email.com</w:t>
    </w:r>
  </w:p>
  <w:p w:rsidR="00000000" w:rsidDel="00000000" w:rsidP="00000000" w:rsidRDefault="00000000" w:rsidRPr="00000000" w14:paraId="0000001F">
    <w:pPr>
      <w:jc w:val="center"/>
      <w:rPr>
        <w:rFonts w:ascii="Open Sans" w:cs="Open Sans" w:eastAsia="Open Sans" w:hAnsi="Open Sans"/>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
    </w:sdtPr>
    <w:sdtContent>
      <w:p w:rsidR="00000000" w:rsidDel="00000000" w:rsidP="00000000" w:rsidRDefault="00000000" w:rsidRPr="00000000" w14:paraId="0000001B">
        <w:pPr>
          <w:widowControl w:val="0"/>
          <w:spacing w:before="0" w:line="240" w:lineRule="auto"/>
          <w:rPr>
            <w:del w:author="giriraj maithil" w:id="3" w:date="2021-11-18T15:26:05Z"/>
            <w:rFonts w:ascii="Arial" w:cs="Arial" w:eastAsia="Arial" w:hAnsi="Arial"/>
            <w:b w:val="1"/>
            <w:sz w:val="18"/>
            <w:szCs w:val="18"/>
          </w:rPr>
        </w:pPr>
        <w:sdt>
          <w:sdtPr>
            <w:tag w:val="goog_rdk_7"/>
          </w:sdtPr>
          <w:sdtContent>
            <w:del w:author="giriraj maithil" w:id="3" w:date="2021-11-18T15:26:05Z">
              <w:r w:rsidDel="00000000" w:rsidR="00000000" w:rsidRPr="00000000">
                <w:rPr>
                  <w:rtl w:val="0"/>
                </w:rPr>
              </w:r>
            </w:del>
          </w:sdtContent>
        </w:sdt>
      </w:p>
    </w:sdtContent>
  </w:sdt>
  <w:p w:rsidR="00000000" w:rsidDel="00000000" w:rsidP="00000000" w:rsidRDefault="00000000" w:rsidRPr="00000000" w14:paraId="0000001C">
    <w:pPr>
      <w:widowControl w:val="0"/>
      <w:spacing w:before="0" w:line="240" w:lineRule="auto"/>
      <w:rPr/>
    </w:pPr>
    <w:sdt>
      <w:sdtPr>
        <w:tag w:val="goog_rdk_9"/>
      </w:sdtPr>
      <w:sdtContent>
        <w:del w:author="giriraj maithil" w:id="3" w:date="2021-11-18T15:26:05Z">
          <w:r w:rsidDel="00000000" w:rsidR="00000000" w:rsidRPr="00000000">
            <w:rPr>
              <w:rFonts w:ascii="Arial" w:cs="Arial" w:eastAsia="Arial" w:hAnsi="Arial"/>
              <w:b w:val="1"/>
              <w:sz w:val="18"/>
              <w:szCs w:val="18"/>
              <w:rtl w:val="0"/>
            </w:rPr>
            <w:delText xml:space="preserve">Intern Resume </w:delText>
          </w:r>
          <w:r w:rsidDel="00000000" w:rsidR="00000000" w:rsidRPr="00000000">
            <w:rPr>
              <w:rFonts w:ascii="Arial" w:cs="Arial" w:eastAsia="Arial" w:hAnsi="Arial"/>
              <w:sz w:val="14"/>
              <w:szCs w:val="14"/>
              <w:rtl w:val="0"/>
            </w:rPr>
            <w:delText xml:space="preserve">(Delete this tag)</w:delText>
          </w:r>
        </w:del>
      </w:sdtContent>
    </w:sdt>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color w:val="666666"/>
      <w:sz w:val="18"/>
      <w:szCs w:val="1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80"/>
      <w:outlineLvl w:val="0"/>
    </w:pPr>
    <w:rPr>
      <w:rFonts w:ascii="Raleway" w:cs="Raleway" w:eastAsia="Raleway" w:hAnsi="Raleway"/>
      <w:b w:val="1"/>
      <w:sz w:val="24"/>
      <w:szCs w:val="24"/>
    </w:rPr>
  </w:style>
  <w:style w:type="paragraph" w:styleId="Heading2">
    <w:name w:val="heading 2"/>
    <w:basedOn w:val="Normal"/>
    <w:next w:val="Normal"/>
    <w:uiPriority w:val="9"/>
    <w:unhideWhenUsed w:val="1"/>
    <w:qFormat w:val="1"/>
    <w:pPr>
      <w:keepNext w:val="1"/>
      <w:keepLines w:val="1"/>
      <w:outlineLvl w:val="1"/>
    </w:pPr>
    <w:rPr>
      <w:b w:val="1"/>
    </w:rPr>
  </w:style>
  <w:style w:type="paragraph" w:styleId="Heading3">
    <w:name w:val="heading 3"/>
    <w:basedOn w:val="Normal"/>
    <w:next w:val="Normal"/>
    <w:uiPriority w:val="9"/>
    <w:semiHidden w:val="1"/>
    <w:unhideWhenUsed w:val="1"/>
    <w:qFormat w:val="1"/>
    <w:pPr>
      <w:keepNext w:val="1"/>
      <w:keepLines w:val="1"/>
      <w:outlineLvl w:val="2"/>
    </w:pPr>
    <w:rPr>
      <w:color w:val="666666"/>
      <w:sz w:val="18"/>
      <w:szCs w:val="18"/>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uiPriority w:val="11"/>
    <w:qFormat w:val="1"/>
    <w:pPr>
      <w:keepNext w:val="1"/>
      <w:keepLines w:val="1"/>
      <w:spacing w:before="60" w:line="240" w:lineRule="auto"/>
    </w:pPr>
    <w:rPr>
      <w:rFonts w:ascii="Raleway" w:cs="Raleway" w:eastAsia="Raleway" w:hAnsi="Raleway"/>
      <w:b w:val="1"/>
      <w:color w:val="f2511b"/>
      <w:sz w:val="32"/>
      <w:szCs w:val="3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B17149"/>
    <w:pPr>
      <w:tabs>
        <w:tab w:val="center" w:pos="4680"/>
        <w:tab w:val="right" w:pos="9360"/>
      </w:tabs>
      <w:spacing w:before="0" w:line="240" w:lineRule="auto"/>
    </w:pPr>
  </w:style>
  <w:style w:type="character" w:styleId="HeaderChar" w:customStyle="1">
    <w:name w:val="Header Char"/>
    <w:basedOn w:val="DefaultParagraphFont"/>
    <w:link w:val="Header"/>
    <w:uiPriority w:val="99"/>
    <w:rsid w:val="00B17149"/>
  </w:style>
  <w:style w:type="paragraph" w:styleId="Footer">
    <w:name w:val="footer"/>
    <w:basedOn w:val="Normal"/>
    <w:link w:val="FooterChar"/>
    <w:uiPriority w:val="99"/>
    <w:unhideWhenUsed w:val="1"/>
    <w:rsid w:val="00B17149"/>
    <w:pPr>
      <w:tabs>
        <w:tab w:val="center" w:pos="4680"/>
        <w:tab w:val="right" w:pos="9360"/>
      </w:tabs>
      <w:spacing w:before="0" w:line="240" w:lineRule="auto"/>
    </w:pPr>
  </w:style>
  <w:style w:type="character" w:styleId="FooterChar" w:customStyle="1">
    <w:name w:val="Footer Char"/>
    <w:basedOn w:val="DefaultParagraphFont"/>
    <w:link w:val="Footer"/>
    <w:uiPriority w:val="99"/>
    <w:rsid w:val="00B17149"/>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yourblog.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n3cwsp8Utk4cZ3ZSsQdsIb0HFw==">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2021-02-28T05:21:00Z</dcterms:created>
</cp:coreProperties>
</file>