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vertAlign w:val="subscript"/>
        </w:rPr>
      </w:pPr>
      <w:r w:rsidDel="00000000" w:rsidR="00000000" w:rsidRPr="00000000">
        <w:rPr>
          <w:rtl w:val="0"/>
        </w:rPr>
      </w:r>
      <w:sdt>
        <w:sdtPr>
          <w:tag w:val="goog_rdk_0"/>
        </w:sdtPr>
        <w:sdtContent>
          <w:del w:author="Sri Himaja Gunuguntla" w:id="0" w:date="2021-12-31T11:03:51Z">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-215899</wp:posOffset>
                      </wp:positionV>
                      <wp:extent cx="4166009" cy="1078777"/>
                      <wp:effectExtent b="0" l="0" r="0" t="0"/>
                      <wp:wrapNone/>
                      <wp:docPr id="231" name=""/>
                      <a:graphic>
                        <a:graphicData uri="http://schemas.microsoft.com/office/word/2010/wordprocessingShape">
                          <wps:wsp>
                            <wps:cNvSpPr/>
                            <wps:cNvPr id="14" name="Shape 14"/>
                            <wps:spPr>
                              <a:xfrm>
                                <a:off x="3277283" y="3254899"/>
                                <a:ext cx="4137434" cy="1050202"/>
                              </a:xfrm>
                              <a:prstGeom prst="rect">
                                <a:avLst/>
                              </a:prstGeom>
                              <a:noFill/>
                              <a:ln cap="flat" cmpd="sng" w="2857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-215899</wp:posOffset>
                      </wp:positionV>
                      <wp:extent cx="4166009" cy="1078777"/>
                      <wp:effectExtent b="0" l="0" r="0" t="0"/>
                      <wp:wrapNone/>
                      <wp:docPr id="23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166009" cy="1078777"/>
                              </a:xfrm>
                              <a:prstGeom prst="rect"/>
                              <a:ln/>
                            </pic:spPr>
                          </pic:pic>
                        </a:graphicData>
                      </a:graphic>
                    </wp:anchor>
                  </w:drawing>
                </mc:Fallback>
              </mc:AlternateContent>
            </w:r>
          </w:del>
        </w:sdtContent>
      </w:sdt>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7621</wp:posOffset>
                </wp:positionV>
                <wp:extent cx="3585210" cy="652145"/>
                <wp:effectExtent b="0" l="0" r="0" t="0"/>
                <wp:wrapSquare wrapText="bothSides" distB="45720" distT="45720" distL="114300" distR="114300"/>
                <wp:docPr id="225" name=""/>
                <a:graphic>
                  <a:graphicData uri="http://schemas.microsoft.com/office/word/2010/wordprocessingShape">
                    <wps:wsp>
                      <wps:cNvSpPr/>
                      <wps:cNvPr id="9" name="Shape 9"/>
                      <wps:spPr>
                        <a:xfrm>
                          <a:off x="3558158" y="3458690"/>
                          <a:ext cx="3575685" cy="642620"/>
                        </a:xfrm>
                        <a:prstGeom prst="rect">
                          <a:avLst/>
                        </a:prstGeom>
                        <a:noFill/>
                        <a:ln>
                          <a:noFill/>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Glacial Indifference" w:cs="Glacial Indifference" w:eastAsia="Glacial Indifference" w:hAnsi="Glacial Indifference"/>
                                <w:b w:val="0"/>
                                <w:i w:val="0"/>
                                <w:smallCaps w:val="0"/>
                                <w:strike w:val="0"/>
                                <w:color w:val="000000"/>
                                <w:sz w:val="80"/>
                                <w:vertAlign w:val="baseline"/>
                              </w:rPr>
                              <w:t xml:space="preserve">JOHN SMITH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7621</wp:posOffset>
                </wp:positionV>
                <wp:extent cx="3585210" cy="652145"/>
                <wp:effectExtent b="0" l="0" r="0" t="0"/>
                <wp:wrapSquare wrapText="bothSides" distB="45720" distT="45720" distL="114300" distR="114300"/>
                <wp:docPr id="22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585210" cy="652145"/>
                        </a:xfrm>
                        <a:prstGeom prst="rect"/>
                        <a:ln/>
                      </pic:spPr>
                    </pic:pic>
                  </a:graphicData>
                </a:graphic>
              </wp:anchor>
            </w:drawing>
          </mc:Fallback>
        </mc:AlternateContent>
      </w:r>
    </w:p>
    <w:p w:rsidR="00000000" w:rsidDel="00000000" w:rsidP="00000000" w:rsidRDefault="00000000" w:rsidRPr="00000000" w14:paraId="00000003">
      <w:pPr>
        <w:rPr>
          <w:vertAlign w:val="subscript"/>
        </w:rPr>
      </w:pPr>
      <w:r w:rsidDel="00000000" w:rsidR="00000000" w:rsidRPr="00000000">
        <w:rPr>
          <w:rtl w:val="0"/>
        </w:rPr>
      </w:r>
    </w:p>
    <w:tbl>
      <w:tblPr>
        <w:tblStyle w:val="Table1"/>
        <w:tblW w:w="102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1781"/>
        <w:gridCol w:w="629"/>
        <w:gridCol w:w="2752"/>
        <w:gridCol w:w="587"/>
        <w:gridCol w:w="3934"/>
        <w:tblGridChange w:id="0">
          <w:tblGrid>
            <w:gridCol w:w="562"/>
            <w:gridCol w:w="1781"/>
            <w:gridCol w:w="629"/>
            <w:gridCol w:w="2752"/>
            <w:gridCol w:w="587"/>
            <w:gridCol w:w="3934"/>
          </w:tblGrid>
        </w:tblGridChange>
      </w:tblGrid>
      <w:tr>
        <w:trPr>
          <w:cantSplit w:val="0"/>
          <w:trHeight w:val="357" w:hRule="atLeast"/>
          <w:tblHeader w:val="0"/>
        </w:trPr>
        <w:tc>
          <w:tcPr>
            <w:vAlign w:val="center"/>
          </w:tcPr>
          <w:p w:rsidR="00000000" w:rsidDel="00000000" w:rsidP="00000000" w:rsidRDefault="00000000" w:rsidRPr="00000000" w14:paraId="00000004">
            <w:pPr>
              <w:rPr>
                <w:sz w:val="20"/>
                <w:szCs w:val="20"/>
              </w:rPr>
            </w:pPr>
            <w:r w:rsidDel="00000000" w:rsidR="00000000" w:rsidRPr="00000000">
              <w:rPr>
                <w:sz w:val="20"/>
                <w:szCs w:val="20"/>
              </w:rPr>
              <w:drawing>
                <wp:inline distB="0" distT="0" distL="0" distR="0">
                  <wp:extent cx="206233" cy="206233"/>
                  <wp:effectExtent b="0" l="0" r="0" t="0"/>
                  <wp:docPr descr="Receiver" id="247" name="image32.png"/>
                  <a:graphic>
                    <a:graphicData uri="http://schemas.openxmlformats.org/drawingml/2006/picture">
                      <pic:pic>
                        <pic:nvPicPr>
                          <pic:cNvPr descr="Receiver" id="0" name="image32.png"/>
                          <pic:cNvPicPr preferRelativeResize="0"/>
                        </pic:nvPicPr>
                        <pic:blipFill>
                          <a:blip r:embed="rId9"/>
                          <a:srcRect b="0" l="0" r="0" t="0"/>
                          <a:stretch>
                            <a:fillRect/>
                          </a:stretch>
                        </pic:blipFill>
                        <pic:spPr>
                          <a:xfrm>
                            <a:off x="0" y="0"/>
                            <a:ext cx="206233" cy="20623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(123) 456 7890</w:t>
            </w:r>
          </w:p>
        </w:tc>
        <w:tc>
          <w:tcPr/>
          <w:p w:rsidR="00000000" w:rsidDel="00000000" w:rsidP="00000000" w:rsidRDefault="00000000" w:rsidRPr="00000000" w14:paraId="00000006">
            <w:pPr>
              <w:rPr>
                <w:rFonts w:ascii="Lato" w:cs="Lato" w:eastAsia="Lato" w:hAnsi="Lato"/>
              </w:rPr>
            </w:pPr>
            <w:r w:rsidDel="00000000" w:rsidR="00000000" w:rsidRPr="00000000">
              <w:rPr>
                <w:sz w:val="20"/>
                <w:szCs w:val="20"/>
              </w:rPr>
              <w:drawing>
                <wp:inline distB="0" distT="0" distL="0" distR="0">
                  <wp:extent cx="216121" cy="216121"/>
                  <wp:effectExtent b="0" l="0" r="0" t="0"/>
                  <wp:docPr descr="Open envelope" id="249" name="image29.png"/>
                  <a:graphic>
                    <a:graphicData uri="http://schemas.openxmlformats.org/drawingml/2006/picture">
                      <pic:pic>
                        <pic:nvPicPr>
                          <pic:cNvPr descr="Open envelope" id="0" name="image29.png"/>
                          <pic:cNvPicPr preferRelativeResize="0"/>
                        </pic:nvPicPr>
                        <pic:blipFill>
                          <a:blip r:embed="rId10"/>
                          <a:srcRect b="0" l="0" r="0" t="0"/>
                          <a:stretch>
                            <a:fillRect/>
                          </a:stretch>
                        </pic:blipFill>
                        <pic:spPr>
                          <a:xfrm>
                            <a:off x="0" y="0"/>
                            <a:ext cx="216121" cy="21612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hello@reallygreatsite.com</w:t>
            </w:r>
          </w:p>
        </w:tc>
        <w:tc>
          <w:tcPr/>
          <w:p w:rsidR="00000000" w:rsidDel="00000000" w:rsidP="00000000" w:rsidRDefault="00000000" w:rsidRPr="00000000" w14:paraId="00000008">
            <w:pPr>
              <w:rPr>
                <w:rFonts w:ascii="Lato" w:cs="Lato" w:eastAsia="Lato" w:hAnsi="Lato"/>
              </w:rPr>
            </w:pPr>
            <w:r w:rsidDel="00000000" w:rsidR="00000000" w:rsidRPr="00000000">
              <w:rPr>
                <w:sz w:val="20"/>
                <w:szCs w:val="20"/>
              </w:rPr>
              <w:drawing>
                <wp:inline distB="0" distT="0" distL="0" distR="0">
                  <wp:extent cx="244849" cy="244849"/>
                  <wp:effectExtent b="0" l="0" r="0" t="0"/>
                  <wp:docPr descr="Map with pin" id="248" name="image23.png"/>
                  <a:graphic>
                    <a:graphicData uri="http://schemas.openxmlformats.org/drawingml/2006/picture">
                      <pic:pic>
                        <pic:nvPicPr>
                          <pic:cNvPr descr="Map with pin" id="0" name="image23.png"/>
                          <pic:cNvPicPr preferRelativeResize="0"/>
                        </pic:nvPicPr>
                        <pic:blipFill>
                          <a:blip r:embed="rId11"/>
                          <a:srcRect b="0" l="0" r="0" t="0"/>
                          <a:stretch>
                            <a:fillRect/>
                          </a:stretch>
                        </pic:blipFill>
                        <pic:spPr>
                          <a:xfrm>
                            <a:off x="0" y="0"/>
                            <a:ext cx="244849" cy="24484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123 Anywhere Street, Any City</w:t>
            </w:r>
          </w:p>
        </w:tc>
      </w:tr>
    </w:tbl>
    <w:p w:rsidR="00000000" w:rsidDel="00000000" w:rsidP="00000000" w:rsidRDefault="00000000" w:rsidRPr="00000000" w14:paraId="0000000A">
      <w:pPr>
        <w:tabs>
          <w:tab w:val="left" w:pos="3890"/>
        </w:tabs>
        <w:rPr/>
      </w:pPr>
      <w:bookmarkStart w:colFirst="0" w:colLast="0" w:name="_heading=h.gjdgxs" w:id="0"/>
      <w:bookmarkEnd w:id="0"/>
      <w:r w:rsidDel="00000000" w:rsidR="00000000" w:rsidRPr="00000000">
        <w:rPr>
          <w:rtl w:val="0"/>
        </w:rPr>
        <w:t xml:space="preserve"> </w:t>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-355599</wp:posOffset>
                </wp:positionH>
                <wp:positionV relativeFrom="paragraph">
                  <wp:posOffset>1099820</wp:posOffset>
                </wp:positionV>
                <wp:extent cx="6360795" cy="1414145"/>
                <wp:effectExtent b="0" l="0" r="0" t="0"/>
                <wp:wrapSquare wrapText="bothSides" distB="45720" distT="45720" distL="114300" distR="114300"/>
                <wp:docPr id="222" name=""/>
                <a:graphic>
                  <a:graphicData uri="http://schemas.microsoft.com/office/word/2010/wordprocessingShape">
                    <wps:wsp>
                      <wps:cNvSpPr/>
                      <wps:cNvPr id="6" name="Shape 6"/>
                      <wps:spPr>
                        <a:xfrm>
                          <a:off x="2170365" y="3077690"/>
                          <a:ext cx="635127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ato" w:cs="Lato" w:eastAsia="Lato" w:hAnsi="Lato"/>
                                <w:b w:val="0"/>
                                <w:i w:val="0"/>
                                <w:smallCaps w:val="0"/>
                                <w:strike w:val="0"/>
                                <w:color w:val="000000"/>
                                <w:sz w:val="24"/>
                                <w:vertAlign w:val="baseline"/>
                              </w:rPr>
                              <w:t xml:space="preserve">Lorem ipsum dolor sit amet, consectetur adipiscing elit, sed do eiusmod tempor incididunt ut labore et dolore magna aliqua. Tellus in hac habitasse platea dictumst vestibulum. Turpis massa tincidunt dui ut ornare.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-355599</wp:posOffset>
                </wp:positionH>
                <wp:positionV relativeFrom="paragraph">
                  <wp:posOffset>1099820</wp:posOffset>
                </wp:positionV>
                <wp:extent cx="6360795" cy="1414145"/>
                <wp:effectExtent b="0" l="0" r="0" t="0"/>
                <wp:wrapSquare wrapText="bothSides" distB="45720" distT="45720" distL="114300" distR="114300"/>
                <wp:docPr id="22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360795" cy="14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1968500</wp:posOffset>
                </wp:positionV>
                <wp:extent cx="1865870" cy="28575"/>
                <wp:effectExtent b="0" l="0" r="0" t="0"/>
                <wp:wrapNone/>
                <wp:docPr id="239" name=""/>
                <a:graphic>
                  <a:graphicData uri="http://schemas.microsoft.com/office/word/2010/wordprocessingShape">
                    <wps:wsp>
                      <wps:cNvCnPr/>
                      <wps:spPr>
                        <a:xfrm>
                          <a:off x="4413065" y="3780000"/>
                          <a:ext cx="1865870" cy="0"/>
                        </a:xfrm>
                        <a:prstGeom prst="straightConnector1">
                          <a:avLst/>
                        </a:prstGeom>
                        <a:noFill/>
                        <a:ln cap="flat" cmpd="sng" w="28575">
                          <a:solidFill>
                            <a:srgbClr val="C0DED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1968500</wp:posOffset>
                </wp:positionV>
                <wp:extent cx="1865870" cy="28575"/>
                <wp:effectExtent b="0" l="0" r="0" t="0"/>
                <wp:wrapNone/>
                <wp:docPr id="239"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1865870" cy="285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-711199</wp:posOffset>
                </wp:positionH>
                <wp:positionV relativeFrom="paragraph">
                  <wp:posOffset>2166620</wp:posOffset>
                </wp:positionV>
                <wp:extent cx="1620520" cy="1349375"/>
                <wp:effectExtent b="0" l="0" r="0" t="0"/>
                <wp:wrapSquare wrapText="bothSides" distB="45720" distT="45720" distL="114300" distR="114300"/>
                <wp:docPr id="237" name=""/>
                <a:graphic>
                  <a:graphicData uri="http://schemas.microsoft.com/office/word/2010/wordprocessingShape">
                    <wps:wsp>
                      <wps:cNvSpPr/>
                      <wps:cNvPr id="19" name="Shape 19"/>
                      <wps:spPr>
                        <a:xfrm>
                          <a:off x="4540503" y="3110075"/>
                          <a:ext cx="1610995" cy="13398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WORK EXPERIENCE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-711199</wp:posOffset>
                </wp:positionH>
                <wp:positionV relativeFrom="paragraph">
                  <wp:posOffset>2166620</wp:posOffset>
                </wp:positionV>
                <wp:extent cx="1620520" cy="1349375"/>
                <wp:effectExtent b="0" l="0" r="0" t="0"/>
                <wp:wrapSquare wrapText="bothSides" distB="45720" distT="45720" distL="114300" distR="114300"/>
                <wp:docPr id="237"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1620520" cy="1349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1968500</wp:posOffset>
                </wp:positionV>
                <wp:extent cx="6178086" cy="28575"/>
                <wp:effectExtent b="0" l="0" r="0" t="0"/>
                <wp:wrapNone/>
                <wp:docPr id="228" name=""/>
                <a:graphic>
                  <a:graphicData uri="http://schemas.microsoft.com/office/word/2010/wordprocessingShape">
                    <wps:wsp>
                      <wps:cNvCnPr/>
                      <wps:spPr>
                        <a:xfrm>
                          <a:off x="2256957" y="3780000"/>
                          <a:ext cx="6178086" cy="0"/>
                        </a:xfrm>
                        <a:prstGeom prst="straightConnector1">
                          <a:avLst/>
                        </a:prstGeom>
                        <a:noFill/>
                        <a:ln cap="flat" cmpd="sng" w="28575">
                          <a:solidFill>
                            <a:srgbClr val="C0DED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1968500</wp:posOffset>
                </wp:positionV>
                <wp:extent cx="6178086" cy="28575"/>
                <wp:effectExtent b="0" l="0" r="0" t="0"/>
                <wp:wrapNone/>
                <wp:docPr id="228"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178086" cy="285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1485900</wp:posOffset>
                </wp:positionH>
                <wp:positionV relativeFrom="paragraph">
                  <wp:posOffset>2153920</wp:posOffset>
                </wp:positionV>
                <wp:extent cx="985520" cy="441960"/>
                <wp:effectExtent b="0" l="0" r="0" t="0"/>
                <wp:wrapSquare wrapText="bothSides" distB="45720" distT="45720" distL="114300" distR="114300"/>
                <wp:docPr id="242" name=""/>
                <a:graphic>
                  <a:graphicData uri="http://schemas.microsoft.com/office/word/2010/wordprocessingShape">
                    <wps:wsp>
                      <wps:cNvSpPr/>
                      <wps:cNvPr id="24" name="Shape 24"/>
                      <wps:spPr>
                        <a:xfrm>
                          <a:off x="4858003" y="3563783"/>
                          <a:ext cx="975995" cy="4324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06/2016</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1485900</wp:posOffset>
                </wp:positionH>
                <wp:positionV relativeFrom="paragraph">
                  <wp:posOffset>2153920</wp:posOffset>
                </wp:positionV>
                <wp:extent cx="985520" cy="441960"/>
                <wp:effectExtent b="0" l="0" r="0" t="0"/>
                <wp:wrapSquare wrapText="bothSides" distB="45720" distT="45720" distL="114300" distR="114300"/>
                <wp:docPr id="242"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985520" cy="44196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2141220</wp:posOffset>
                </wp:positionV>
                <wp:extent cx="3950970" cy="1414145"/>
                <wp:effectExtent b="0" l="0" r="0" t="0"/>
                <wp:wrapSquare wrapText="bothSides" distB="45720" distT="45720" distL="114300" distR="114300"/>
                <wp:docPr id="224" name=""/>
                <a:graphic>
                  <a:graphicData uri="http://schemas.microsoft.com/office/word/2010/wordprocessingShape">
                    <wps:wsp>
                      <wps:cNvSpPr/>
                      <wps:cNvPr id="8" name="Shape 8"/>
                      <wps:spPr>
                        <a:xfrm>
                          <a:off x="3375278" y="3077690"/>
                          <a:ext cx="3941445"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JOB TITLE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r>
                            <w:r w:rsidDel="00000000" w:rsidR="00000000" w:rsidRPr="00000000">
                              <w:rPr>
                                <w:rFonts w:ascii="Lato" w:cs="Lato" w:eastAsia="Lato" w:hAnsi="Lato"/>
                                <w:b w:val="0"/>
                                <w:i w:val="0"/>
                                <w:smallCaps w:val="0"/>
                                <w:strike w:val="0"/>
                                <w:color w:val="000000"/>
                                <w:sz w:val="20"/>
                                <w:vertAlign w:val="baseline"/>
                              </w:rPr>
                              <w:t xml:space="preserve">Lorem ipsum dolor sit amet, consectetur adipiscing elit, sed do eiusmod tempor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ato" w:cs="Lato" w:eastAsia="Lato" w:hAnsi="Lato"/>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000000"/>
                                <w:sz w:val="20"/>
                                <w:vertAlign w:val="baseline"/>
                              </w:rPr>
                              <w:t xml:space="preserve">incididunt ut labore et dolore magna aliqua.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ato" w:cs="Lato" w:eastAsia="Lato" w:hAnsi="Lato"/>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000000"/>
                                <w:sz w:val="20"/>
                                <w:vertAlign w:val="baseline"/>
                              </w:rPr>
                              <w:t xml:space="preserve">Tellus in hac habitasse platea dictumst vestibulum. Turpis massa tincidunt dui ut ornare.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2141220</wp:posOffset>
                </wp:positionV>
                <wp:extent cx="3950970" cy="1414145"/>
                <wp:effectExtent b="0" l="0" r="0" t="0"/>
                <wp:wrapSquare wrapText="bothSides" distB="45720" distT="45720" distL="114300" distR="114300"/>
                <wp:docPr id="22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395097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1485900</wp:posOffset>
                </wp:positionH>
                <wp:positionV relativeFrom="paragraph">
                  <wp:posOffset>3449320</wp:posOffset>
                </wp:positionV>
                <wp:extent cx="985520" cy="441960"/>
                <wp:effectExtent b="0" l="0" r="0" t="0"/>
                <wp:wrapSquare wrapText="bothSides" distB="45720" distT="45720" distL="114300" distR="114300"/>
                <wp:docPr id="241" name=""/>
                <a:graphic>
                  <a:graphicData uri="http://schemas.microsoft.com/office/word/2010/wordprocessingShape">
                    <wps:wsp>
                      <wps:cNvSpPr/>
                      <wps:cNvPr id="23" name="Shape 23"/>
                      <wps:spPr>
                        <a:xfrm>
                          <a:off x="4858003" y="3563783"/>
                          <a:ext cx="975995" cy="4324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06/2016</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1485900</wp:posOffset>
                </wp:positionH>
                <wp:positionV relativeFrom="paragraph">
                  <wp:posOffset>3449320</wp:posOffset>
                </wp:positionV>
                <wp:extent cx="985520" cy="441960"/>
                <wp:effectExtent b="0" l="0" r="0" t="0"/>
                <wp:wrapSquare wrapText="bothSides" distB="45720" distT="45720" distL="114300" distR="114300"/>
                <wp:docPr id="241"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985520" cy="44196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3449320</wp:posOffset>
                </wp:positionV>
                <wp:extent cx="3987800" cy="1414145"/>
                <wp:effectExtent b="0" l="0" r="0" t="0"/>
                <wp:wrapSquare wrapText="bothSides" distB="45720" distT="45720" distL="114300" distR="114300"/>
                <wp:docPr id="238" name=""/>
                <a:graphic>
                  <a:graphicData uri="http://schemas.microsoft.com/office/word/2010/wordprocessingShape">
                    <wps:wsp>
                      <wps:cNvSpPr/>
                      <wps:cNvPr id="20" name="Shape 20"/>
                      <wps:spPr>
                        <a:xfrm>
                          <a:off x="3356863" y="3077690"/>
                          <a:ext cx="3978275"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JOB TITLE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r>
                            <w:r w:rsidDel="00000000" w:rsidR="00000000" w:rsidRPr="00000000">
                              <w:rPr>
                                <w:rFonts w:ascii="Lato" w:cs="Lato" w:eastAsia="Lato" w:hAnsi="Lato"/>
                                <w:b w:val="0"/>
                                <w:i w:val="0"/>
                                <w:smallCaps w:val="0"/>
                                <w:strike w:val="0"/>
                                <w:color w:val="000000"/>
                                <w:sz w:val="20"/>
                                <w:vertAlign w:val="baseline"/>
                              </w:rPr>
                              <w:t xml:space="preserve">Lorem ipsum dolor sit amet, consectetur adipiscing elit, sed do eiusmod tempor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ato" w:cs="Lato" w:eastAsia="Lato" w:hAnsi="Lato"/>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000000"/>
                                <w:sz w:val="20"/>
                                <w:vertAlign w:val="baseline"/>
                              </w:rPr>
                              <w:t xml:space="preserve">incididunt ut labore et dolore magna aliqua.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ato" w:cs="Lato" w:eastAsia="Lato" w:hAnsi="Lato"/>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000000"/>
                                <w:sz w:val="20"/>
                                <w:vertAlign w:val="baseline"/>
                              </w:rPr>
                              <w:t xml:space="preserve">Tellus in hac habitasse platea dictumst vestibulum. Turpis massa tincidunt dui ut ornare.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3449320</wp:posOffset>
                </wp:positionV>
                <wp:extent cx="3987800" cy="1414145"/>
                <wp:effectExtent b="0" l="0" r="0" t="0"/>
                <wp:wrapSquare wrapText="bothSides" distB="45720" distT="45720" distL="114300" distR="114300"/>
                <wp:docPr id="238"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3987800" cy="14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4673600</wp:posOffset>
                </wp:positionV>
                <wp:extent cx="6172835" cy="28575"/>
                <wp:effectExtent b="0" l="0" r="0" t="0"/>
                <wp:wrapNone/>
                <wp:docPr id="219" name=""/>
                <a:graphic>
                  <a:graphicData uri="http://schemas.microsoft.com/office/word/2010/wordprocessingShape">
                    <wps:wsp>
                      <wps:cNvCnPr/>
                      <wps:spPr>
                        <a:xfrm>
                          <a:off x="2259583" y="3780000"/>
                          <a:ext cx="6172835" cy="0"/>
                        </a:xfrm>
                        <a:prstGeom prst="straightConnector1">
                          <a:avLst/>
                        </a:prstGeom>
                        <a:noFill/>
                        <a:ln cap="flat" cmpd="sng" w="28575">
                          <a:solidFill>
                            <a:srgbClr val="C0DED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4673600</wp:posOffset>
                </wp:positionV>
                <wp:extent cx="6172835" cy="28575"/>
                <wp:effectExtent b="0" l="0" r="0" t="0"/>
                <wp:wrapNone/>
                <wp:docPr id="219"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6172835" cy="285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-698499</wp:posOffset>
                </wp:positionH>
                <wp:positionV relativeFrom="paragraph">
                  <wp:posOffset>4871720</wp:posOffset>
                </wp:positionV>
                <wp:extent cx="1701800" cy="950595"/>
                <wp:effectExtent b="0" l="0" r="0" t="0"/>
                <wp:wrapSquare wrapText="bothSides" distB="45720" distT="45720" distL="114300" distR="114300"/>
                <wp:docPr id="235" name=""/>
                <a:graphic>
                  <a:graphicData uri="http://schemas.microsoft.com/office/word/2010/wordprocessingShape">
                    <wps:wsp>
                      <wps:cNvSpPr/>
                      <wps:cNvPr id="17" name="Shape 17"/>
                      <wps:spPr>
                        <a:xfrm>
                          <a:off x="4499863" y="3309465"/>
                          <a:ext cx="1692275" cy="94107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EDUCATION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-698499</wp:posOffset>
                </wp:positionH>
                <wp:positionV relativeFrom="paragraph">
                  <wp:posOffset>4871720</wp:posOffset>
                </wp:positionV>
                <wp:extent cx="1701800" cy="950595"/>
                <wp:effectExtent b="0" l="0" r="0" t="0"/>
                <wp:wrapSquare wrapText="bothSides" distB="45720" distT="45720" distL="114300" distR="114300"/>
                <wp:docPr id="235"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1701800" cy="950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4673600</wp:posOffset>
                </wp:positionV>
                <wp:extent cx="1865630" cy="28575"/>
                <wp:effectExtent b="0" l="0" r="0" t="0"/>
                <wp:wrapNone/>
                <wp:docPr id="223" name=""/>
                <a:graphic>
                  <a:graphicData uri="http://schemas.microsoft.com/office/word/2010/wordprocessingShape">
                    <wps:wsp>
                      <wps:cNvCnPr/>
                      <wps:spPr>
                        <a:xfrm>
                          <a:off x="4413185" y="3780000"/>
                          <a:ext cx="1865630" cy="0"/>
                        </a:xfrm>
                        <a:prstGeom prst="straightConnector1">
                          <a:avLst/>
                        </a:prstGeom>
                        <a:noFill/>
                        <a:ln cap="flat" cmpd="sng" w="28575">
                          <a:solidFill>
                            <a:srgbClr val="C0DED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4673600</wp:posOffset>
                </wp:positionV>
                <wp:extent cx="1865630" cy="28575"/>
                <wp:effectExtent b="0" l="0" r="0" t="0"/>
                <wp:wrapNone/>
                <wp:docPr id="22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865630" cy="285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1485900</wp:posOffset>
                </wp:positionH>
                <wp:positionV relativeFrom="paragraph">
                  <wp:posOffset>4859020</wp:posOffset>
                </wp:positionV>
                <wp:extent cx="985520" cy="441960"/>
                <wp:effectExtent b="0" l="0" r="0" t="0"/>
                <wp:wrapSquare wrapText="bothSides" distB="45720" distT="45720" distL="114300" distR="114300"/>
                <wp:docPr id="230" name=""/>
                <a:graphic>
                  <a:graphicData uri="http://schemas.microsoft.com/office/word/2010/wordprocessingShape">
                    <wps:wsp>
                      <wps:cNvSpPr/>
                      <wps:cNvPr id="13" name="Shape 13"/>
                      <wps:spPr>
                        <a:xfrm>
                          <a:off x="4858003" y="3563783"/>
                          <a:ext cx="975995" cy="4324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06/2016</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1485900</wp:posOffset>
                </wp:positionH>
                <wp:positionV relativeFrom="paragraph">
                  <wp:posOffset>4859020</wp:posOffset>
                </wp:positionV>
                <wp:extent cx="985520" cy="441960"/>
                <wp:effectExtent b="0" l="0" r="0" t="0"/>
                <wp:wrapSquare wrapText="bothSides" distB="45720" distT="45720" distL="114300" distR="114300"/>
                <wp:docPr id="230"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985520" cy="44196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4884420</wp:posOffset>
                </wp:positionV>
                <wp:extent cx="3987800" cy="1414145"/>
                <wp:effectExtent b="0" l="0" r="0" t="0"/>
                <wp:wrapSquare wrapText="bothSides" distB="45720" distT="45720" distL="114300" distR="114300"/>
                <wp:docPr id="244" name=""/>
                <a:graphic>
                  <a:graphicData uri="http://schemas.microsoft.com/office/word/2010/wordprocessingShape">
                    <wps:wsp>
                      <wps:cNvSpPr/>
                      <wps:cNvPr id="26" name="Shape 26"/>
                      <wps:spPr>
                        <a:xfrm>
                          <a:off x="3356863" y="3077690"/>
                          <a:ext cx="3978275"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t xml:space="preserve">INSTITUTION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8"/>
                                <w:vertAlign w:val="baseline"/>
                              </w:rPr>
                            </w:r>
                            <w:r w:rsidDel="00000000" w:rsidR="00000000" w:rsidRPr="00000000">
                              <w:rPr>
                                <w:rFonts w:ascii="Lato" w:cs="Lato" w:eastAsia="Lato" w:hAnsi="Lato"/>
                                <w:b w:val="0"/>
                                <w:i w:val="0"/>
                                <w:smallCaps w:val="0"/>
                                <w:strike w:val="0"/>
                                <w:color w:val="000000"/>
                                <w:sz w:val="20"/>
                                <w:vertAlign w:val="baseline"/>
                              </w:rPr>
                              <w:t xml:space="preserve">Lorem ipsum dolor sit amet, consectetur adipiscing elit, sed do eiusmod tempor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ato" w:cs="Lato" w:eastAsia="Lato" w:hAnsi="Lato"/>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000000"/>
                                <w:sz w:val="20"/>
                                <w:vertAlign w:val="baseline"/>
                              </w:rPr>
                              <w:t xml:space="preserve">incididunt ut labore et dolore magna aliqua.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ato" w:cs="Lato" w:eastAsia="Lato" w:hAnsi="Lato"/>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000000"/>
                                <w:sz w:val="20"/>
                                <w:vertAlign w:val="baseline"/>
                              </w:rPr>
                              <w:t xml:space="preserve">Tellus in hac habitasse platea dictumst vestibulum. Turpis massa tincidunt dui ut ornare.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4884420</wp:posOffset>
                </wp:positionV>
                <wp:extent cx="3987800" cy="1414145"/>
                <wp:effectExtent b="0" l="0" r="0" t="0"/>
                <wp:wrapSquare wrapText="bothSides" distB="45720" distT="45720" distL="114300" distR="114300"/>
                <wp:docPr id="244"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3987800" cy="14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6172200</wp:posOffset>
                </wp:positionV>
                <wp:extent cx="6172835" cy="28575"/>
                <wp:effectExtent b="0" l="0" r="0" t="0"/>
                <wp:wrapNone/>
                <wp:docPr id="246" name=""/>
                <a:graphic>
                  <a:graphicData uri="http://schemas.microsoft.com/office/word/2010/wordprocessingShape">
                    <wps:wsp>
                      <wps:cNvCnPr/>
                      <wps:spPr>
                        <a:xfrm>
                          <a:off x="2259583" y="3780000"/>
                          <a:ext cx="6172835" cy="0"/>
                        </a:xfrm>
                        <a:prstGeom prst="straightConnector1">
                          <a:avLst/>
                        </a:prstGeom>
                        <a:noFill/>
                        <a:ln cap="flat" cmpd="sng" w="28575">
                          <a:solidFill>
                            <a:srgbClr val="C0DED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6172200</wp:posOffset>
                </wp:positionV>
                <wp:extent cx="6172835" cy="28575"/>
                <wp:effectExtent b="0" l="0" r="0" t="0"/>
                <wp:wrapNone/>
                <wp:docPr id="246"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6172835" cy="28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6172200</wp:posOffset>
                </wp:positionV>
                <wp:extent cx="1865630" cy="28575"/>
                <wp:effectExtent b="0" l="0" r="0" t="0"/>
                <wp:wrapNone/>
                <wp:docPr id="234" name=""/>
                <a:graphic>
                  <a:graphicData uri="http://schemas.microsoft.com/office/word/2010/wordprocessingShape">
                    <wps:wsp>
                      <wps:cNvCnPr/>
                      <wps:spPr>
                        <a:xfrm>
                          <a:off x="4413185" y="3780000"/>
                          <a:ext cx="1865630" cy="0"/>
                        </a:xfrm>
                        <a:prstGeom prst="straightConnector1">
                          <a:avLst/>
                        </a:prstGeom>
                        <a:noFill/>
                        <a:ln cap="flat" cmpd="sng" w="28575">
                          <a:solidFill>
                            <a:srgbClr val="C0DED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6172200</wp:posOffset>
                </wp:positionV>
                <wp:extent cx="1865630" cy="28575"/>
                <wp:effectExtent b="0" l="0" r="0" t="0"/>
                <wp:wrapNone/>
                <wp:docPr id="234"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1865630" cy="285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6383020</wp:posOffset>
                </wp:positionV>
                <wp:extent cx="1612265" cy="824230"/>
                <wp:effectExtent b="0" l="0" r="0" t="0"/>
                <wp:wrapSquare wrapText="bothSides" distB="45720" distT="45720" distL="114300" distR="114300"/>
                <wp:docPr id="220" name=""/>
                <a:graphic>
                  <a:graphicData uri="http://schemas.microsoft.com/office/word/2010/wordprocessingShape">
                    <wps:wsp>
                      <wps:cNvSpPr/>
                      <wps:cNvPr id="4" name="Shape 4"/>
                      <wps:spPr>
                        <a:xfrm>
                          <a:off x="4544630" y="3372648"/>
                          <a:ext cx="1602740" cy="8147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32"/>
                                <w:vertAlign w:val="baseline"/>
                              </w:rPr>
                            </w:r>
                            <w:r w:rsidDel="00000000" w:rsidR="00000000" w:rsidRPr="00000000">
                              <w:rPr>
                                <w:rFonts w:ascii="Glacial Indifference" w:cs="Glacial Indifference" w:eastAsia="Glacial Indifference" w:hAnsi="Glacial Indifference"/>
                                <w:b w:val="0"/>
                                <w:i w:val="0"/>
                                <w:smallCaps w:val="0"/>
                                <w:strike w:val="0"/>
                                <w:color w:val="000000"/>
                                <w:sz w:val="32"/>
                                <w:vertAlign w:val="baseline"/>
                              </w:rPr>
                              <w:t xml:space="preserve">SKILLS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6383020</wp:posOffset>
                </wp:positionV>
                <wp:extent cx="1612265" cy="824230"/>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1612265" cy="82423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1130300</wp:posOffset>
                </wp:positionH>
                <wp:positionV relativeFrom="paragraph">
                  <wp:posOffset>109220</wp:posOffset>
                </wp:positionV>
                <wp:extent cx="3458210" cy="271780"/>
                <wp:effectExtent b="0" l="0" r="0" t="0"/>
                <wp:wrapSquare wrapText="bothSides" distB="45720" distT="45720" distL="114300" distR="114300"/>
                <wp:docPr id="240" name=""/>
                <a:graphic>
                  <a:graphicData uri="http://schemas.microsoft.com/office/word/2010/wordprocessingShape">
                    <wps:wsp>
                      <wps:cNvSpPr/>
                      <wps:cNvPr id="22" name="Shape 22"/>
                      <wps:spPr>
                        <a:xfrm>
                          <a:off x="3621658" y="3648873"/>
                          <a:ext cx="3448685" cy="262255"/>
                        </a:xfrm>
                        <a:prstGeom prst="rect">
                          <a:avLst/>
                        </a:prstGeom>
                        <a:solidFill>
                          <a:srgbClr val="FFFFFF"/>
                        </a:solidFill>
                        <a:ln>
                          <a:noFill/>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ASSISTANT GRAPHIC DESIGNER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1130300</wp:posOffset>
                </wp:positionH>
                <wp:positionV relativeFrom="paragraph">
                  <wp:posOffset>109220</wp:posOffset>
                </wp:positionV>
                <wp:extent cx="3458210" cy="271780"/>
                <wp:effectExtent b="0" l="0" r="0" t="0"/>
                <wp:wrapSquare wrapText="bothSides" distB="45720" distT="45720" distL="114300" distR="114300"/>
                <wp:docPr id="240"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3458210" cy="271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6477000</wp:posOffset>
                </wp:positionV>
                <wp:extent cx="720725" cy="720725"/>
                <wp:effectExtent b="0" l="0" r="0" t="0"/>
                <wp:wrapNone/>
                <wp:docPr id="229" name=""/>
                <a:graphic>
                  <a:graphicData uri="http://schemas.microsoft.com/office/word/2010/wordprocessingShape">
                    <wps:wsp>
                      <wps:cNvSpPr/>
                      <wps:cNvPr id="12" name="Shape 12"/>
                      <wps:spPr>
                        <a:xfrm>
                          <a:off x="4990400" y="3424400"/>
                          <a:ext cx="711200" cy="711200"/>
                        </a:xfrm>
                        <a:prstGeom prst="pie">
                          <a:avLst>
                            <a:gd fmla="val 0" name="adj1"/>
                            <a:gd fmla="val 16200000" name="adj2"/>
                          </a:avLst>
                        </a:prstGeom>
                        <a:solidFill>
                          <a:srgbClr val="BFDA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6477000</wp:posOffset>
                </wp:positionV>
                <wp:extent cx="720725" cy="720725"/>
                <wp:effectExtent b="0" l="0" r="0" t="0"/>
                <wp:wrapNone/>
                <wp:docPr id="229"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720725" cy="720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6477000</wp:posOffset>
                </wp:positionV>
                <wp:extent cx="720725" cy="720725"/>
                <wp:effectExtent b="0" l="0" r="0" t="0"/>
                <wp:wrapNone/>
                <wp:docPr id="233" name=""/>
                <a:graphic>
                  <a:graphicData uri="http://schemas.microsoft.com/office/word/2010/wordprocessingShape">
                    <wps:wsp>
                      <wps:cNvSpPr/>
                      <wps:cNvPr id="15" name="Shape 15"/>
                      <wps:spPr>
                        <a:xfrm>
                          <a:off x="4990400" y="3424400"/>
                          <a:ext cx="711200" cy="711200"/>
                        </a:xfrm>
                        <a:prstGeom prst="pie">
                          <a:avLst>
                            <a:gd fmla="val 19223356" name="adj1"/>
                            <a:gd fmla="val 16200000" name="adj2"/>
                          </a:avLst>
                        </a:prstGeom>
                        <a:solidFill>
                          <a:srgbClr val="BFDA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6477000</wp:posOffset>
                </wp:positionV>
                <wp:extent cx="720725" cy="720725"/>
                <wp:effectExtent b="0" l="0" r="0" t="0"/>
                <wp:wrapNone/>
                <wp:docPr id="233"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720725" cy="720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6477000</wp:posOffset>
                </wp:positionV>
                <wp:extent cx="720725" cy="720725"/>
                <wp:effectExtent b="0" l="0" r="0" t="0"/>
                <wp:wrapNone/>
                <wp:docPr id="236" name=""/>
                <a:graphic>
                  <a:graphicData uri="http://schemas.microsoft.com/office/word/2010/wordprocessingShape">
                    <wps:wsp>
                      <wps:cNvSpPr/>
                      <wps:cNvPr id="18" name="Shape 18"/>
                      <wps:spPr>
                        <a:xfrm>
                          <a:off x="4990400" y="3424400"/>
                          <a:ext cx="711200" cy="711200"/>
                        </a:xfrm>
                        <a:prstGeom prst="pie">
                          <a:avLst>
                            <a:gd fmla="val 20757833" name="adj1"/>
                            <a:gd fmla="val 16200000" name="adj2"/>
                          </a:avLst>
                        </a:prstGeom>
                        <a:solidFill>
                          <a:srgbClr val="BFDA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6477000</wp:posOffset>
                </wp:positionV>
                <wp:extent cx="720725" cy="720725"/>
                <wp:effectExtent b="0" l="0" r="0" t="0"/>
                <wp:wrapNone/>
                <wp:docPr id="236"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720725" cy="720725"/>
                        </a:xfrm>
                        <a:prstGeom prst="rect"/>
                        <a:ln/>
                      </pic:spPr>
                    </pic:pic>
                  </a:graphicData>
                </a:graphic>
              </wp:anchor>
            </w:drawing>
          </mc:Fallback>
        </mc:AlternateContent>
      </w:r>
      <w:sdt>
        <w:sdtPr>
          <w:tag w:val="goog_rdk_1"/>
        </w:sdtPr>
        <w:sdtContent>
          <w:del w:author="pavan kumar" w:id="1" w:date="2022-01-10T14:40:23Z">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6477000</wp:posOffset>
                      </wp:positionV>
                      <wp:extent cx="720725" cy="720725"/>
                      <wp:effectExtent b="0" l="0" r="0" t="0"/>
                      <wp:wrapNone/>
                      <wp:docPr id="226" name=""/>
                      <a:graphic>
                        <a:graphicData uri="http://schemas.microsoft.com/office/word/2010/wordprocessingShape">
                          <wps:wsp>
                            <wps:cNvSpPr/>
                            <wps:cNvPr id="10" name="Shape 10"/>
                            <wps:spPr>
                              <a:xfrm>
                                <a:off x="4990400" y="3424400"/>
                                <a:ext cx="711200" cy="711200"/>
                              </a:xfrm>
                              <a:prstGeom prst="pie">
                                <a:avLst>
                                  <a:gd fmla="val 20757833" name="adj1"/>
                                  <a:gd fmla="val 16200000" name="adj2"/>
                                </a:avLst>
                              </a:prstGeom>
                              <a:solidFill>
                                <a:srgbClr val="BFDA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6477000</wp:posOffset>
                      </wp:positionV>
                      <wp:extent cx="720725" cy="720725"/>
                      <wp:effectExtent b="0" l="0" r="0" t="0"/>
                      <wp:wrapNone/>
                      <wp:docPr id="226"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720725" cy="720725"/>
                              </a:xfrm>
                              <a:prstGeom prst="rect"/>
                              <a:ln/>
                            </pic:spPr>
                          </pic:pic>
                        </a:graphicData>
                      </a:graphic>
                    </wp:anchor>
                  </w:drawing>
                </mc:Fallback>
              </mc:AlternateContent>
            </w:r>
          </w:del>
        </w:sdtContent>
      </w:sdt>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1841500</wp:posOffset>
                </wp:positionH>
                <wp:positionV relativeFrom="paragraph">
                  <wp:posOffset>7449820</wp:posOffset>
                </wp:positionV>
                <wp:extent cx="763905" cy="293370"/>
                <wp:effectExtent b="0" l="0" r="0" t="0"/>
                <wp:wrapSquare wrapText="bothSides" distB="45720" distT="45720" distL="114300" distR="114300"/>
                <wp:docPr id="245" name=""/>
                <a:graphic>
                  <a:graphicData uri="http://schemas.microsoft.com/office/word/2010/wordprocessingShape">
                    <wps:wsp>
                      <wps:cNvSpPr/>
                      <wps:cNvPr id="27" name="Shape 27"/>
                      <wps:spPr>
                        <a:xfrm>
                          <a:off x="4968810" y="3638078"/>
                          <a:ext cx="754380" cy="2838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Skill #1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1841500</wp:posOffset>
                </wp:positionH>
                <wp:positionV relativeFrom="paragraph">
                  <wp:posOffset>7449820</wp:posOffset>
                </wp:positionV>
                <wp:extent cx="763905" cy="293370"/>
                <wp:effectExtent b="0" l="0" r="0" t="0"/>
                <wp:wrapSquare wrapText="bothSides" distB="45720" distT="45720" distL="114300" distR="114300"/>
                <wp:docPr id="245"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763905" cy="2933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7449820</wp:posOffset>
                </wp:positionV>
                <wp:extent cx="763905" cy="293370"/>
                <wp:effectExtent b="0" l="0" r="0" t="0"/>
                <wp:wrapSquare wrapText="bothSides" distB="45720" distT="45720" distL="114300" distR="114300"/>
                <wp:docPr id="243" name=""/>
                <a:graphic>
                  <a:graphicData uri="http://schemas.microsoft.com/office/word/2010/wordprocessingShape">
                    <wps:wsp>
                      <wps:cNvSpPr/>
                      <wps:cNvPr id="25" name="Shape 25"/>
                      <wps:spPr>
                        <a:xfrm>
                          <a:off x="4968810" y="3638078"/>
                          <a:ext cx="754380" cy="2838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Skill #2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7449820</wp:posOffset>
                </wp:positionV>
                <wp:extent cx="763905" cy="293370"/>
                <wp:effectExtent b="0" l="0" r="0" t="0"/>
                <wp:wrapSquare wrapText="bothSides" distB="45720" distT="45720" distL="114300" distR="114300"/>
                <wp:docPr id="243"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763905" cy="2933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4203700</wp:posOffset>
                </wp:positionH>
                <wp:positionV relativeFrom="paragraph">
                  <wp:posOffset>7449820</wp:posOffset>
                </wp:positionV>
                <wp:extent cx="763905" cy="293370"/>
                <wp:effectExtent b="0" l="0" r="0" t="0"/>
                <wp:wrapSquare wrapText="bothSides" distB="45720" distT="45720" distL="114300" distR="114300"/>
                <wp:docPr id="221" name=""/>
                <a:graphic>
                  <a:graphicData uri="http://schemas.microsoft.com/office/word/2010/wordprocessingShape">
                    <wps:wsp>
                      <wps:cNvSpPr/>
                      <wps:cNvPr id="5" name="Shape 5"/>
                      <wps:spPr>
                        <a:xfrm>
                          <a:off x="4968810" y="3638078"/>
                          <a:ext cx="754380" cy="2838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Skill #3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4203700</wp:posOffset>
                </wp:positionH>
                <wp:positionV relativeFrom="paragraph">
                  <wp:posOffset>7449820</wp:posOffset>
                </wp:positionV>
                <wp:extent cx="763905" cy="293370"/>
                <wp:effectExtent b="0" l="0" r="0" t="0"/>
                <wp:wrapSquare wrapText="bothSides" distB="45720" distT="45720" distL="114300" distR="114300"/>
                <wp:docPr id="221" name="image4.png"/>
                <a:graphic>
                  <a:graphicData uri="http://schemas.openxmlformats.org/drawingml/2006/picture">
                    <pic:pic>
                      <pic:nvPicPr>
                        <pic:cNvPr id="0" name="image4.png"/>
                        <pic:cNvPicPr preferRelativeResize="0"/>
                      </pic:nvPicPr>
                      <pic:blipFill>
                        <a:blip r:embed="rId35"/>
                        <a:srcRect/>
                        <a:stretch>
                          <a:fillRect/>
                        </a:stretch>
                      </pic:blipFill>
                      <pic:spPr>
                        <a:xfrm>
                          <a:off x="0" y="0"/>
                          <a:ext cx="763905" cy="2933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5384800</wp:posOffset>
                </wp:positionH>
                <wp:positionV relativeFrom="paragraph">
                  <wp:posOffset>7449820</wp:posOffset>
                </wp:positionV>
                <wp:extent cx="763905" cy="293370"/>
                <wp:effectExtent b="0" l="0" r="0" t="0"/>
                <wp:wrapSquare wrapText="bothSides" distB="45720" distT="45720" distL="114300" distR="114300"/>
                <wp:docPr id="218" name=""/>
                <a:graphic>
                  <a:graphicData uri="http://schemas.microsoft.com/office/word/2010/wordprocessingShape">
                    <wps:wsp>
                      <wps:cNvSpPr/>
                      <wps:cNvPr id="2" name="Shape 2"/>
                      <wps:spPr>
                        <a:xfrm>
                          <a:off x="4968810" y="3638078"/>
                          <a:ext cx="754380" cy="2838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Skill #4</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5384800</wp:posOffset>
                </wp:positionH>
                <wp:positionV relativeFrom="paragraph">
                  <wp:posOffset>7449820</wp:posOffset>
                </wp:positionV>
                <wp:extent cx="763905" cy="293370"/>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36"/>
                        <a:srcRect/>
                        <a:stretch>
                          <a:fillRect/>
                        </a:stretch>
                      </pic:blipFill>
                      <pic:spPr>
                        <a:xfrm>
                          <a:off x="0" y="0"/>
                          <a:ext cx="763905" cy="293370"/>
                        </a:xfrm>
                        <a:prstGeom prst="rect"/>
                        <a:ln/>
                      </pic:spPr>
                    </pic:pic>
                  </a:graphicData>
                </a:graphic>
              </wp:anchor>
            </w:drawing>
          </mc:Fallback>
        </mc:AlternateContent>
      </w:r>
    </w:p>
    <w:sectPr>
      <w:headerReference r:id="rId37" w:type="default"/>
      <w:headerReference r:id="rId38" w:type="first"/>
      <w:headerReference r:id="rId39" w:type="even"/>
      <w:footerReference r:id="rId40" w:type="default"/>
      <w:footerReference r:id="rId41" w:type="first"/>
      <w:footerReference r:id="rId4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2pt;height:841.9pt;rotation:0;z-index:-503316481;mso-position-horizontal-relative:margin;mso-position-horizontal:center;mso-position-vertical-relative:margin;mso-position-vertical:center;" alt="" type="#_x0000_t75">
          <v:imagedata cropbottom="0f" cropleft="0f" cropright="0f" croptop="0f" r:id="rId1" o:title="image33.png"/>
        </v:shape>
      </w:pict>
    </w:r>
    <w:r w:rsidDel="00000000" w:rsidR="00000000" w:rsidRPr="00000000">
      <w:rPr>
        <w:rtl w:val="0"/>
      </w:rPr>
    </w:r>
    <w:sdt>
      <w:sdtPr>
        <w:tag w:val="goog_rdk_2"/>
      </w:sdtPr>
      <w:sdtContent>
        <w:ins w:author="Sri Himaja Gunuguntla" w:id="0" w:date="2021-12-31T11:03:51Z">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676275</wp:posOffset>
                    </wp:positionH>
                    <wp:positionV relativeFrom="paragraph">
                      <wp:posOffset>45720</wp:posOffset>
                    </wp:positionV>
                    <wp:extent cx="4166009" cy="1078777"/>
                    <wp:effectExtent b="0" l="0" r="0" t="0"/>
                    <wp:wrapNone/>
                    <wp:docPr id="232" name=""/>
                    <a:graphic>
                      <a:graphicData uri="http://schemas.microsoft.com/office/word/2010/wordprocessingShape">
                        <wps:wsp>
                          <wps:cNvSpPr/>
                          <wps:cNvPr id="14" name="Shape 14"/>
                          <wps:spPr>
                            <a:xfrm>
                              <a:off x="3277283" y="3254899"/>
                              <a:ext cx="4137434" cy="1050202"/>
                            </a:xfrm>
                            <a:prstGeom prst="rect">
                              <a:avLst/>
                            </a:prstGeom>
                            <a:noFill/>
                            <a:ln cap="flat" cmpd="sng" w="2857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676275</wp:posOffset>
                    </wp:positionH>
                    <wp:positionV relativeFrom="paragraph">
                      <wp:posOffset>45720</wp:posOffset>
                    </wp:positionV>
                    <wp:extent cx="4166009" cy="1078777"/>
                    <wp:effectExtent b="0" l="0" r="0" t="0"/>
                    <wp:wrapNone/>
                    <wp:docPr id="232"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4166009" cy="1078777"/>
                            </a:xfrm>
                            <a:prstGeom prst="rect"/>
                            <a:ln/>
                          </pic:spPr>
                        </pic:pic>
                      </a:graphicData>
                    </a:graphic>
                  </wp:anchor>
                </w:drawing>
              </mc:Fallback>
            </mc:AlternateContent>
          </w:r>
        </w:ins>
      </w:sdtContent>
    </w:sdt>
    <w:sdt>
      <w:sdtPr>
        <w:tag w:val="goog_rdk_3"/>
      </w:sdtPr>
      <w:sdtContent>
        <w:ins w:author="pavan kumar" w:id="1" w:date="2022-01-10T14:40:23Z">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5457825</wp:posOffset>
                    </wp:positionH>
                    <wp:positionV relativeFrom="paragraph">
                      <wp:posOffset>7937183</wp:posOffset>
                    </wp:positionV>
                    <wp:extent cx="720725" cy="720725"/>
                    <wp:effectExtent b="0" l="0" r="0" t="0"/>
                    <wp:wrapNone/>
                    <wp:docPr id="227" name=""/>
                    <a:graphic>
                      <a:graphicData uri="http://schemas.microsoft.com/office/word/2010/wordprocessingShape">
                        <wps:wsp>
                          <wps:cNvSpPr/>
                          <wps:cNvPr id="10" name="Shape 10"/>
                          <wps:spPr>
                            <a:xfrm>
                              <a:off x="4990400" y="3424400"/>
                              <a:ext cx="711200" cy="711200"/>
                            </a:xfrm>
                            <a:prstGeom prst="pie">
                              <a:avLst>
                                <a:gd fmla="val 20757833" name="adj1"/>
                                <a:gd fmla="val 16200000" name="adj2"/>
                              </a:avLst>
                            </a:prstGeom>
                            <a:solidFill>
                              <a:srgbClr val="BFDA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5457825</wp:posOffset>
                    </wp:positionH>
                    <wp:positionV relativeFrom="paragraph">
                      <wp:posOffset>7937183</wp:posOffset>
                    </wp:positionV>
                    <wp:extent cx="720725" cy="720725"/>
                    <wp:effectExtent b="0" l="0" r="0" t="0"/>
                    <wp:wrapNone/>
                    <wp:docPr id="22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20725" cy="720725"/>
                            </a:xfrm>
                            <a:prstGeom prst="rect"/>
                            <a:ln/>
                          </pic:spPr>
                        </pic:pic>
                      </a:graphicData>
                    </a:graphic>
                  </wp:anchor>
                </w:drawing>
              </mc:Fallback>
            </mc:AlternateContent>
          </w:r>
        </w:ins>
      </w:sdtContent>
    </w:sdt>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95.2pt;height:841.9pt;rotation:0;z-index:-503316481;mso-position-horizontal-relative:margin;mso-position-horizontal:center;mso-position-vertical-relative:margin;mso-position-vertical:center;" alt="" type="#_x0000_t75">
          <v:imagedata cropbottom="0f" cropleft="0f" cropright="0f" croptop="0f" r:id="rId1" o:title="image3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2pt;height:841.9pt;rotation:0;z-index:-503316481;mso-position-horizontal-relative:margin;mso-position-horizontal:center;mso-position-vertical-relative:margin;mso-position-vertical:center;" alt="" type="#_x0000_t75">
          <v:imagedata cropbottom="0f" cropleft="0f" cropright="0f" croptop="0f" r:id="rId1" o:title="image3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30C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414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1403"/>
  </w:style>
  <w:style w:type="paragraph" w:styleId="Footer">
    <w:name w:val="footer"/>
    <w:basedOn w:val="Normal"/>
    <w:link w:val="FooterChar"/>
    <w:uiPriority w:val="99"/>
    <w:unhideWhenUsed w:val="1"/>
    <w:rsid w:val="00741403"/>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1403"/>
  </w:style>
  <w:style w:type="paragraph" w:styleId="BalloonText">
    <w:name w:val="Balloon Text"/>
    <w:basedOn w:val="Normal"/>
    <w:link w:val="BalloonTextChar"/>
    <w:uiPriority w:val="99"/>
    <w:semiHidden w:val="1"/>
    <w:unhideWhenUsed w:val="1"/>
    <w:rsid w:val="00DB665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B6655"/>
    <w:rPr>
      <w:rFonts w:ascii="Segoe UI" w:cs="Segoe UI" w:hAnsi="Segoe UI"/>
      <w:sz w:val="18"/>
      <w:szCs w:val="18"/>
    </w:rPr>
  </w:style>
  <w:style w:type="paragraph" w:styleId="ListParagraph">
    <w:name w:val="List Paragraph"/>
    <w:basedOn w:val="Normal"/>
    <w:uiPriority w:val="34"/>
    <w:qFormat w:val="1"/>
    <w:rsid w:val="00DB6655"/>
    <w:pPr>
      <w:ind w:left="720"/>
      <w:contextualSpacing w:val="1"/>
    </w:pPr>
  </w:style>
  <w:style w:type="table" w:styleId="TableGrid">
    <w:name w:val="Table Grid"/>
    <w:basedOn w:val="TableNormal"/>
    <w:uiPriority w:val="39"/>
    <w:rsid w:val="00624D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3.xml"/><Relationship Id="rId20" Type="http://schemas.openxmlformats.org/officeDocument/2006/relationships/image" Target="media/image2.png"/><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image" Target="media/image6.png"/><Relationship Id="rId21" Type="http://schemas.openxmlformats.org/officeDocument/2006/relationships/image" Target="media/image18.png"/><Relationship Id="rId24" Type="http://schemas.openxmlformats.org/officeDocument/2006/relationships/image" Target="media/image2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7.png"/><Relationship Id="rId25" Type="http://schemas.openxmlformats.org/officeDocument/2006/relationships/image" Target="media/image31.png"/><Relationship Id="rId28" Type="http://schemas.openxmlformats.org/officeDocument/2006/relationships/image" Target="media/image2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8.png"/><Relationship Id="rId31" Type="http://schemas.openxmlformats.org/officeDocument/2006/relationships/image" Target="media/image19.png"/><Relationship Id="rId30" Type="http://schemas.openxmlformats.org/officeDocument/2006/relationships/image" Target="media/image16.png"/><Relationship Id="rId11" Type="http://schemas.openxmlformats.org/officeDocument/2006/relationships/image" Target="media/image23.png"/><Relationship Id="rId33" Type="http://schemas.openxmlformats.org/officeDocument/2006/relationships/image" Target="media/image30.png"/><Relationship Id="rId10" Type="http://schemas.openxmlformats.org/officeDocument/2006/relationships/image" Target="media/image29.png"/><Relationship Id="rId32" Type="http://schemas.openxmlformats.org/officeDocument/2006/relationships/image" Target="media/image9.png"/><Relationship Id="rId13" Type="http://schemas.openxmlformats.org/officeDocument/2006/relationships/image" Target="media/image22.png"/><Relationship Id="rId35" Type="http://schemas.openxmlformats.org/officeDocument/2006/relationships/image" Target="media/image4.png"/><Relationship Id="rId12" Type="http://schemas.openxmlformats.org/officeDocument/2006/relationships/image" Target="media/image5.png"/><Relationship Id="rId34" Type="http://schemas.openxmlformats.org/officeDocument/2006/relationships/image" Target="media/image27.png"/><Relationship Id="rId15" Type="http://schemas.openxmlformats.org/officeDocument/2006/relationships/image" Target="media/image11.png"/><Relationship Id="rId37" Type="http://schemas.openxmlformats.org/officeDocument/2006/relationships/header" Target="header1.xml"/><Relationship Id="rId14" Type="http://schemas.openxmlformats.org/officeDocument/2006/relationships/image" Target="media/image20.png"/><Relationship Id="rId36" Type="http://schemas.openxmlformats.org/officeDocument/2006/relationships/image" Target="media/image1.png"/><Relationship Id="rId17" Type="http://schemas.openxmlformats.org/officeDocument/2006/relationships/image" Target="media/image7.png"/><Relationship Id="rId39" Type="http://schemas.openxmlformats.org/officeDocument/2006/relationships/header" Target="header2.xml"/><Relationship Id="rId16" Type="http://schemas.openxmlformats.org/officeDocument/2006/relationships/image" Target="media/image26.png"/><Relationship Id="rId38" Type="http://schemas.openxmlformats.org/officeDocument/2006/relationships/header" Target="header3.xml"/><Relationship Id="rId19" Type="http://schemas.openxmlformats.org/officeDocument/2006/relationships/image" Target="media/image21.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15.png"/><Relationship Id="rId3"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header3.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jorXt3Jo1dQejrNvbmE2fzdoBQ==">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2019-09-23T16:43:00Z</dcterms:created>
  <dc:creator>Grace Zhiamin Lee</dc:creator>
</cp:coreProperties>
</file>