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4566920</wp:posOffset>
                </wp:positionV>
                <wp:extent cx="2248535" cy="314325"/>
                <wp:effectExtent b="0" l="0" r="0" t="0"/>
                <wp:wrapSquare wrapText="bothSides" distB="45720" distT="4572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226495" y="3627600"/>
                          <a:ext cx="22390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vo" w:cs="Arvo" w:eastAsia="Arvo" w:hAnsi="Arvo"/>
                                <w:b w:val="0"/>
                                <w:i w:val="0"/>
                                <w:smallCaps w:val="0"/>
                                <w:strike w:val="0"/>
                                <w:color w:val="b7157d"/>
                                <w:sz w:val="32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4566920</wp:posOffset>
                </wp:positionV>
                <wp:extent cx="2248535" cy="314325"/>
                <wp:effectExtent b="0" l="0" r="0" t="0"/>
                <wp:wrapSquare wrapText="bothSides" distB="45720" distT="45720" distL="114300" distR="114300"/>
                <wp:docPr id="23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853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5011420</wp:posOffset>
                </wp:positionV>
                <wp:extent cx="1374140" cy="552450"/>
                <wp:effectExtent b="0" l="0" r="0" t="0"/>
                <wp:wrapSquare wrapText="bothSides" distB="45720" distT="45720" distL="114300" distR="114300"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63693" y="3508538"/>
                          <a:ext cx="136461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5011420</wp:posOffset>
                </wp:positionV>
                <wp:extent cx="1374140" cy="552450"/>
                <wp:effectExtent b="0" l="0" r="0" t="0"/>
                <wp:wrapSquare wrapText="bothSides" distB="45720" distT="45720" distL="114300" distR="114300"/>
                <wp:docPr id="24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14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5036820</wp:posOffset>
                </wp:positionV>
                <wp:extent cx="1135380" cy="300990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83073" y="3634268"/>
                          <a:ext cx="112585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5036820</wp:posOffset>
                </wp:positionV>
                <wp:extent cx="1135380" cy="300990"/>
                <wp:effectExtent b="0" l="0" r="0" t="0"/>
                <wp:wrapSquare wrapText="bothSides" distB="45720" distT="45720" distL="114300" distR="114300"/>
                <wp:docPr id="23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5963920</wp:posOffset>
                </wp:positionV>
                <wp:extent cx="1069340" cy="32702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16093" y="3621250"/>
                          <a:ext cx="10598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5963920</wp:posOffset>
                </wp:positionV>
                <wp:extent cx="1069340" cy="327025"/>
                <wp:effectExtent b="0" l="0" r="0" t="0"/>
                <wp:wrapSquare wrapText="bothSides" distB="45720" distT="45720" distL="114300" distR="114300"/>
                <wp:docPr id="2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5963920</wp:posOffset>
                </wp:positionV>
                <wp:extent cx="1374140" cy="552450"/>
                <wp:effectExtent b="0" l="0" r="0" t="0"/>
                <wp:wrapSquare wrapText="bothSides" distB="45720" distT="4572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63693" y="3508538"/>
                          <a:ext cx="136461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5963920</wp:posOffset>
                </wp:positionV>
                <wp:extent cx="1374140" cy="552450"/>
                <wp:effectExtent b="0" l="0" r="0" t="0"/>
                <wp:wrapSquare wrapText="bothSides" distB="45720" distT="45720" distL="114300" distR="114300"/>
                <wp:docPr id="23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14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6852920</wp:posOffset>
                </wp:positionV>
                <wp:extent cx="1069340" cy="327025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16093" y="3621250"/>
                          <a:ext cx="10598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6852920</wp:posOffset>
                </wp:positionV>
                <wp:extent cx="1069340" cy="327025"/>
                <wp:effectExtent b="0" l="0" r="0" t="0"/>
                <wp:wrapSquare wrapText="bothSides" distB="45720" distT="45720" distL="114300" distR="114300"/>
                <wp:docPr id="23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6852920</wp:posOffset>
                </wp:positionV>
                <wp:extent cx="1374140" cy="552450"/>
                <wp:effectExtent b="0" l="0" r="0" t="0"/>
                <wp:wrapSquare wrapText="bothSides" distB="45720" distT="45720" distL="114300" distR="114300"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63693" y="3508538"/>
                          <a:ext cx="136461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6852920</wp:posOffset>
                </wp:positionV>
                <wp:extent cx="1374140" cy="552450"/>
                <wp:effectExtent b="0" l="0" r="0" t="0"/>
                <wp:wrapSquare wrapText="bothSides" distB="45720" distT="45720" distL="114300" distR="114300"/>
                <wp:docPr id="24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14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2649220</wp:posOffset>
                </wp:positionV>
                <wp:extent cx="2832100" cy="353695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934713" y="3607915"/>
                          <a:ext cx="282257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vo" w:cs="Arvo" w:eastAsia="Arvo" w:hAnsi="Arvo"/>
                                <w:b w:val="0"/>
                                <w:i w:val="0"/>
                                <w:smallCaps w:val="0"/>
                                <w:strike w:val="0"/>
                                <w:color w:val="b7157d"/>
                                <w:sz w:val="32"/>
                                <w:vertAlign w:val="baseline"/>
                              </w:rPr>
                              <w:t xml:space="preserve">WORK EXPERIENCE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2649220</wp:posOffset>
                </wp:positionV>
                <wp:extent cx="2832100" cy="353695"/>
                <wp:effectExtent b="0" l="0" r="0" t="0"/>
                <wp:wrapSquare wrapText="bothSides" distB="45720" distT="45720" distL="114300" distR="114300"/>
                <wp:docPr id="23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353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3106420</wp:posOffset>
                </wp:positionV>
                <wp:extent cx="2571750" cy="1414145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64888" y="3077690"/>
                          <a:ext cx="2562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3106420</wp:posOffset>
                </wp:positionV>
                <wp:extent cx="2571750" cy="1414145"/>
                <wp:effectExtent b="0" l="0" r="0" t="0"/>
                <wp:wrapSquare wrapText="bothSides" distB="45720" distT="45720" distL="114300" distR="114300"/>
                <wp:docPr id="2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3093720</wp:posOffset>
                </wp:positionV>
                <wp:extent cx="1096010" cy="327025"/>
                <wp:effectExtent b="0" l="0" r="0" t="0"/>
                <wp:wrapSquare wrapText="bothSides" distB="45720" distT="45720" distL="114300" distR="114300"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802758" y="3621250"/>
                          <a:ext cx="108648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3093720</wp:posOffset>
                </wp:positionV>
                <wp:extent cx="1096010" cy="327025"/>
                <wp:effectExtent b="0" l="0" r="0" t="0"/>
                <wp:wrapSquare wrapText="bothSides" distB="45720" distT="45720" distL="114300" distR="114300"/>
                <wp:docPr id="24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01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4681220</wp:posOffset>
                </wp:positionV>
                <wp:extent cx="2571750" cy="141414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64888" y="3077690"/>
                          <a:ext cx="2562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4681220</wp:posOffset>
                </wp:positionV>
                <wp:extent cx="2571750" cy="1414145"/>
                <wp:effectExtent b="0" l="0" r="0" t="0"/>
                <wp:wrapSquare wrapText="bothSides" distB="45720" distT="45720" distL="114300" distR="114300"/>
                <wp:docPr id="2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4668520</wp:posOffset>
                </wp:positionV>
                <wp:extent cx="1096010" cy="327025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02758" y="3621250"/>
                          <a:ext cx="108648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4668520</wp:posOffset>
                </wp:positionV>
                <wp:extent cx="1096010" cy="327025"/>
                <wp:effectExtent b="0" l="0" r="0" t="0"/>
                <wp:wrapSquare wrapText="bothSides" distB="45720" distT="45720" distL="114300" distR="114300"/>
                <wp:docPr id="23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01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6281420</wp:posOffset>
                </wp:positionV>
                <wp:extent cx="2571750" cy="1414145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064888" y="3077690"/>
                          <a:ext cx="2562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3b3838"/>
                                <w:sz w:val="24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6281420</wp:posOffset>
                </wp:positionV>
                <wp:extent cx="2571750" cy="1414145"/>
                <wp:effectExtent b="0" l="0" r="0" t="0"/>
                <wp:wrapSquare wrapText="bothSides" distB="45720" distT="45720" distL="114300" distR="114300"/>
                <wp:docPr id="23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6268720</wp:posOffset>
                </wp:positionV>
                <wp:extent cx="1096010" cy="327025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02758" y="3621250"/>
                          <a:ext cx="108648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6268720</wp:posOffset>
                </wp:positionV>
                <wp:extent cx="1096010" cy="327025"/>
                <wp:effectExtent b="0" l="0" r="0" t="0"/>
                <wp:wrapSquare wrapText="bothSides" distB="45720" distT="45720" distL="114300" distR="114300"/>
                <wp:docPr id="2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01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7818120</wp:posOffset>
                </wp:positionV>
                <wp:extent cx="2248535" cy="314325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26495" y="3627600"/>
                          <a:ext cx="22390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vo" w:cs="Arvo" w:eastAsia="Arvo" w:hAnsi="Arvo"/>
                                <w:b w:val="0"/>
                                <w:i w:val="0"/>
                                <w:smallCaps w:val="0"/>
                                <w:strike w:val="0"/>
                                <w:color w:val="b7157d"/>
                                <w:sz w:val="32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7818120</wp:posOffset>
                </wp:positionV>
                <wp:extent cx="2248535" cy="314325"/>
                <wp:effectExtent b="0" l="0" r="0" t="0"/>
                <wp:wrapSquare wrapText="bothSides" distB="45720" distT="45720" distL="114300" distR="114300"/>
                <wp:docPr id="2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853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35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0"/>
        <w:gridCol w:w="2950"/>
        <w:tblGridChange w:id="0">
          <w:tblGrid>
            <w:gridCol w:w="580"/>
            <w:gridCol w:w="295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</w:rPr>
              <w:drawing>
                <wp:inline distB="0" distT="0" distL="0" distR="0">
                  <wp:extent cx="206233" cy="206233"/>
                  <wp:effectExtent b="0" l="0" r="0" t="0"/>
                  <wp:docPr descr="Receiver" id="244" name="image2.png"/>
                  <a:graphic>
                    <a:graphicData uri="http://schemas.openxmlformats.org/drawingml/2006/picture">
                      <pic:pic>
                        <pic:nvPicPr>
                          <pic:cNvPr descr="Receiver" id="0" name="image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3" cy="2062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(123) 456 7890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</w:rPr>
              <w:drawing>
                <wp:inline distB="0" distT="0" distL="0" distR="0">
                  <wp:extent cx="216121" cy="216121"/>
                  <wp:effectExtent b="0" l="0" r="0" t="0"/>
                  <wp:docPr descr="Open envelope" id="246" name="image4.png"/>
                  <a:graphic>
                    <a:graphicData uri="http://schemas.openxmlformats.org/drawingml/2006/picture">
                      <pic:pic>
                        <pic:nvPicPr>
                          <pic:cNvPr descr="Open envelope" id="0" name="image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1" cy="216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hello@reallygreatsite.com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</w:rPr>
              <w:drawing>
                <wp:inline distB="0" distT="0" distL="0" distR="0">
                  <wp:extent cx="244849" cy="244849"/>
                  <wp:effectExtent b="0" l="0" r="0" t="0"/>
                  <wp:docPr descr="Map with pin" id="245" name="image5.png"/>
                  <a:graphic>
                    <a:graphicData uri="http://schemas.openxmlformats.org/drawingml/2006/picture">
                      <pic:pic>
                        <pic:nvPicPr>
                          <pic:cNvPr descr="Map with pin" id="0" name="image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49" cy="244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sdt>
              <w:sdtPr>
                <w:tag w:val="goog_rdk_0"/>
              </w:sdtPr>
              <w:sdtContent>
                <w:ins w:author="Sourav Saini" w:id="0" w:date="2022-01-30T21:16:10Z"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47626</wp:posOffset>
                            </wp:positionH>
                            <wp:positionV relativeFrom="paragraph">
                              <wp:posOffset>4157850</wp:posOffset>
                            </wp:positionV>
                            <wp:extent cx="2058035" cy="2621915"/>
                            <wp:effectExtent b="0" l="0" r="0" t="0"/>
                            <wp:wrapNone/>
                            <wp:docPr id="224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6" name="Shape 6"/>
                                  <wps:spPr>
                                    <a:xfrm rot="5400000">
                                      <a:off x="4039805" y="2755745"/>
                                      <a:ext cx="2612390" cy="2048510"/>
                                    </a:xfrm>
                                    <a:prstGeom prst="corner">
                                      <a:avLst>
                                        <a:gd fmla="val 14753" name="adj1"/>
                                        <a:gd fmla="val 14630" name="adj2"/>
                                      </a:avLst>
                                    </a:prstGeom>
                                    <a:solidFill>
                                      <a:srgbClr val="B7157D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47626</wp:posOffset>
                            </wp:positionH>
                            <wp:positionV relativeFrom="paragraph">
                              <wp:posOffset>4157850</wp:posOffset>
                            </wp:positionV>
                            <wp:extent cx="2058035" cy="2621915"/>
                            <wp:effectExtent b="0" l="0" r="0" t="0"/>
                            <wp:wrapNone/>
                            <wp:docPr id="224" name="image1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1.png"/>
                                    <pic:cNvPicPr preferRelativeResize="0"/>
                                  </pic:nvPicPr>
                                  <pic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035" cy="262191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ins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123 Street, Any City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sdt>
        <w:sdtPr>
          <w:tag w:val="goog_rdk_1"/>
        </w:sdtPr>
        <w:sdtContent>
          <w:del w:author="Sourav Saini" w:id="0" w:date="2022-01-30T21:16:10Z"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-444499</wp:posOffset>
                      </wp:positionH>
                      <wp:positionV relativeFrom="paragraph">
                        <wp:posOffset>-457199</wp:posOffset>
                      </wp:positionV>
                      <wp:extent cx="2058035" cy="2621915"/>
                      <wp:effectExtent b="0" l="0" r="0" t="0"/>
                      <wp:wrapNone/>
                      <wp:docPr id="2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 rot="5400000">
                                <a:off x="4039805" y="2755745"/>
                                <a:ext cx="2612390" cy="2048510"/>
                              </a:xfrm>
                              <a:prstGeom prst="corner">
                                <a:avLst>
                                  <a:gd fmla="val 14753" name="adj1"/>
                                  <a:gd fmla="val 14630" name="adj2"/>
                                </a:avLst>
                              </a:prstGeom>
                              <a:solidFill>
                                <a:srgbClr val="B7157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-444499</wp:posOffset>
                      </wp:positionH>
                      <wp:positionV relativeFrom="paragraph">
                        <wp:posOffset>-457199</wp:posOffset>
                      </wp:positionV>
                      <wp:extent cx="2058035" cy="2621915"/>
                      <wp:effectExtent b="0" l="0" r="0" t="0"/>
                      <wp:wrapNone/>
                      <wp:docPr id="223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8035" cy="26219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del>
        </w:sdtContent>
      </w:sdt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7886700</wp:posOffset>
                </wp:positionV>
                <wp:extent cx="2326640" cy="2326640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-5400000">
                          <a:off x="4187443" y="2621443"/>
                          <a:ext cx="2317115" cy="2317115"/>
                        </a:xfrm>
                        <a:prstGeom prst="corner">
                          <a:avLst>
                            <a:gd fmla="val 13557" name="adj1"/>
                            <a:gd fmla="val 12637" name="adj2"/>
                          </a:avLst>
                        </a:prstGeom>
                        <a:solidFill>
                          <a:srgbClr val="B715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7886700</wp:posOffset>
                </wp:positionV>
                <wp:extent cx="2326640" cy="2326640"/>
                <wp:effectExtent b="0" l="0" r="0" t="0"/>
                <wp:wrapNone/>
                <wp:docPr id="22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6640" cy="2326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-165099</wp:posOffset>
                </wp:positionV>
                <wp:extent cx="2024561" cy="2417990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38482" y="2575768"/>
                          <a:ext cx="2015036" cy="2408465"/>
                        </a:xfrm>
                        <a:prstGeom prst="rect">
                          <a:avLst/>
                        </a:prstGeom>
                        <a:solidFill>
                          <a:srgbClr val="FACA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-165099</wp:posOffset>
                </wp:positionV>
                <wp:extent cx="2024561" cy="2417990"/>
                <wp:effectExtent b="0" l="0" r="0" t="0"/>
                <wp:wrapNone/>
                <wp:docPr id="23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561" cy="241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-384174</wp:posOffset>
                </wp:positionH>
                <wp:positionV relativeFrom="paragraph">
                  <wp:posOffset>1</wp:posOffset>
                </wp:positionV>
                <wp:extent cx="2163445" cy="2077085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8B" w:rsidDel="00000000" w:rsidP="0086198B" w:rsidRDefault="0086198B" w:rsidRPr="00000000" w14:paraId="6ABED10B" w14:textId="77777777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2106296" cy="2106294"/>
                                  <wp:effectExtent b="8890" l="0" r="8255" t="0"/>
                                  <wp:docPr id="7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2668" cy="2142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/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-384174</wp:posOffset>
                </wp:positionH>
                <wp:positionV relativeFrom="paragraph">
                  <wp:posOffset>1</wp:posOffset>
                </wp:positionV>
                <wp:extent cx="2163445" cy="2077085"/>
                <wp:effectExtent b="0" l="0" r="0" t="0"/>
                <wp:wrapSquare wrapText="bothSides" distB="45720" distT="45720" distL="114300" distR="114300"/>
                <wp:docPr id="21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3445" cy="2077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274320</wp:posOffset>
                </wp:positionV>
                <wp:extent cx="4435475" cy="1414145"/>
                <wp:effectExtent b="0" l="0" r="0" t="0"/>
                <wp:wrapSquare wrapText="bothSides" distB="45720" distT="45720" distL="114300" distR="11430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133025" y="3077690"/>
                          <a:ext cx="4425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vo" w:cs="Arvo" w:eastAsia="Arvo" w:hAnsi="Arvo"/>
                                <w:b w:val="0"/>
                                <w:i w:val="0"/>
                                <w:smallCaps w:val="0"/>
                                <w:strike w:val="0"/>
                                <w:color w:val="b7157d"/>
                                <w:sz w:val="72"/>
                                <w:vertAlign w:val="baseline"/>
                              </w:rPr>
                              <w:t xml:space="preserve">MARY J. SEARING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274320</wp:posOffset>
                </wp:positionV>
                <wp:extent cx="4435475" cy="1414145"/>
                <wp:effectExtent b="0" l="0" r="0" t="0"/>
                <wp:wrapSquare wrapText="bothSides" distB="45720" distT="45720" distL="114300" distR="114300"/>
                <wp:docPr id="23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5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1912620</wp:posOffset>
                </wp:positionV>
                <wp:extent cx="4236720" cy="35369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2403" y="3607915"/>
                          <a:ext cx="42271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 Black" w:cs="Lato Black" w:eastAsia="Lato Black" w:hAnsi="Lato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REGULATORY ASSISTANT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1912620</wp:posOffset>
                </wp:positionV>
                <wp:extent cx="4236720" cy="353695"/>
                <wp:effectExtent b="0" l="0" r="0" t="0"/>
                <wp:wrapSquare wrapText="bothSides" distB="45720" distT="45720" distL="114300" distR="114300"/>
                <wp:docPr id="2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6720" cy="353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1701800</wp:posOffset>
                </wp:positionV>
                <wp:extent cx="728870" cy="76200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1565" y="3780000"/>
                          <a:ext cx="728870" cy="0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rgbClr val="B7157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1701800</wp:posOffset>
                </wp:positionV>
                <wp:extent cx="728870" cy="76200"/>
                <wp:effectExtent b="0" l="0" r="0" t="0"/>
                <wp:wrapNone/>
                <wp:docPr id="23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7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2649220</wp:posOffset>
                </wp:positionV>
                <wp:extent cx="1301750" cy="370840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99888" y="3599343"/>
                          <a:ext cx="1292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vo" w:cs="Arvo" w:eastAsia="Arvo" w:hAnsi="Arvo"/>
                                <w:b w:val="0"/>
                                <w:i w:val="0"/>
                                <w:smallCaps w:val="0"/>
                                <w:strike w:val="0"/>
                                <w:color w:val="b7157d"/>
                                <w:sz w:val="32"/>
                                <w:vertAlign w:val="baseline"/>
                              </w:rPr>
                              <w:t xml:space="preserve">PROFILE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2649220</wp:posOffset>
                </wp:positionV>
                <wp:extent cx="1301750" cy="370840"/>
                <wp:effectExtent b="0" l="0" r="0" t="0"/>
                <wp:wrapSquare wrapText="bothSides" distB="45720" distT="45720" distL="114300" distR="114300"/>
                <wp:docPr id="2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75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3068320</wp:posOffset>
                </wp:positionV>
                <wp:extent cx="2519045" cy="1135380"/>
                <wp:effectExtent b="0" l="0" r="0" t="0"/>
                <wp:wrapSquare wrapText="bothSides" distB="45720" distT="45720" distL="114300" distR="114300"/>
                <wp:docPr id="24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091240" y="3217073"/>
                          <a:ext cx="2509520" cy="112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Lorem ipsum dolor sit amet, consectetur adipiscing elit, sed do . Copyright by ResumeViking.com </w:t>
                            </w:r>
                            <w:r w:rsidDel="00000000" w:rsidR="00000000" w:rsidRPr="00000000">
                              <w:rPr>
                                <w:rFonts w:ascii="Roboto Condensed" w:cs="Roboto Condensed" w:eastAsia="Roboto Condensed" w:hAnsi="Roboto Condense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Accumsan sit amet nulla facilisi morbi tempus iaculis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3068320</wp:posOffset>
                </wp:positionV>
                <wp:extent cx="2519045" cy="1135380"/>
                <wp:effectExtent b="0" l="0" r="0" t="0"/>
                <wp:wrapSquare wrapText="bothSides" distB="45720" distT="45720" distL="114300" distR="114300"/>
                <wp:docPr id="24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045" cy="1135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7818120</wp:posOffset>
                </wp:positionV>
                <wp:extent cx="2248535" cy="314325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26495" y="3627600"/>
                          <a:ext cx="22390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vo" w:cs="Arvo" w:eastAsia="Arvo" w:hAnsi="Arvo"/>
                                <w:b w:val="0"/>
                                <w:i w:val="0"/>
                                <w:smallCaps w:val="0"/>
                                <w:strike w:val="0"/>
                                <w:color w:val="b7157d"/>
                                <w:sz w:val="32"/>
                                <w:vertAlign w:val="baseline"/>
                              </w:rPr>
                              <w:t xml:space="preserve">CONTACT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7818120</wp:posOffset>
                </wp:positionV>
                <wp:extent cx="2248535" cy="314325"/>
                <wp:effectExtent b="0" l="0" r="0" t="0"/>
                <wp:wrapSquare wrapText="bothSides" distB="45720" distT="45720" distL="114300" distR="114300"/>
                <wp:docPr id="2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853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147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198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198B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0D14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74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7479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3.png"/><Relationship Id="rId21" Type="http://schemas.openxmlformats.org/officeDocument/2006/relationships/image" Target="media/image15.png"/><Relationship Id="rId24" Type="http://schemas.openxmlformats.org/officeDocument/2006/relationships/image" Target="media/image4.png"/><Relationship Id="rId23" Type="http://schemas.openxmlformats.org/officeDocument/2006/relationships/image" Target="media/image2.png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7.png"/><Relationship Id="rId26" Type="http://schemas.openxmlformats.org/officeDocument/2006/relationships/image" Target="media/image11.png"/><Relationship Id="rId25" Type="http://schemas.openxmlformats.org/officeDocument/2006/relationships/image" Target="media/image5.png"/><Relationship Id="rId28" Type="http://schemas.openxmlformats.org/officeDocument/2006/relationships/image" Target="media/image16.png"/><Relationship Id="rId27" Type="http://schemas.openxmlformats.org/officeDocument/2006/relationships/image" Target="media/image1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23.png"/><Relationship Id="rId7" Type="http://schemas.openxmlformats.org/officeDocument/2006/relationships/customXml" Target="../customXML/item1.xml"/><Relationship Id="rId8" Type="http://schemas.openxmlformats.org/officeDocument/2006/relationships/image" Target="media/image21.png"/><Relationship Id="rId31" Type="http://schemas.openxmlformats.org/officeDocument/2006/relationships/image" Target="media/image25.png"/><Relationship Id="rId30" Type="http://schemas.openxmlformats.org/officeDocument/2006/relationships/image" Target="media/image3.jpg"/><Relationship Id="rId11" Type="http://schemas.openxmlformats.org/officeDocument/2006/relationships/image" Target="media/image8.png"/><Relationship Id="rId33" Type="http://schemas.openxmlformats.org/officeDocument/2006/relationships/image" Target="media/image26.png"/><Relationship Id="rId10" Type="http://schemas.openxmlformats.org/officeDocument/2006/relationships/image" Target="media/image18.png"/><Relationship Id="rId32" Type="http://schemas.openxmlformats.org/officeDocument/2006/relationships/image" Target="media/image6.png"/><Relationship Id="rId13" Type="http://schemas.openxmlformats.org/officeDocument/2006/relationships/image" Target="media/image20.png"/><Relationship Id="rId35" Type="http://schemas.openxmlformats.org/officeDocument/2006/relationships/image" Target="media/image30.png"/><Relationship Id="rId12" Type="http://schemas.openxmlformats.org/officeDocument/2006/relationships/image" Target="media/image24.png"/><Relationship Id="rId34" Type="http://schemas.openxmlformats.org/officeDocument/2006/relationships/image" Target="media/image14.png"/><Relationship Id="rId15" Type="http://schemas.openxmlformats.org/officeDocument/2006/relationships/image" Target="media/image19.png"/><Relationship Id="rId14" Type="http://schemas.openxmlformats.org/officeDocument/2006/relationships/image" Target="media/image28.png"/><Relationship Id="rId36" Type="http://schemas.openxmlformats.org/officeDocument/2006/relationships/image" Target="media/image9.png"/><Relationship Id="rId17" Type="http://schemas.openxmlformats.org/officeDocument/2006/relationships/image" Target="media/image29.png"/><Relationship Id="rId16" Type="http://schemas.openxmlformats.org/officeDocument/2006/relationships/image" Target="media/image12.png"/><Relationship Id="rId19" Type="http://schemas.openxmlformats.org/officeDocument/2006/relationships/image" Target="media/image17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Lato-regular.ttf"/><Relationship Id="rId3" Type="http://schemas.openxmlformats.org/officeDocument/2006/relationships/font" Target="fonts/Lato-bold.ttf"/><Relationship Id="rId4" Type="http://schemas.openxmlformats.org/officeDocument/2006/relationships/font" Target="fonts/Lato-italic.ttf"/><Relationship Id="rId5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c52ldmA9jM07EujSU0YOkIbUqw==">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2020-05-04T14:13:00Z</dcterms:created>
  <dc:creator>Grace Zhiamin Lee</dc:creator>
</cp:coreProperties>
</file>