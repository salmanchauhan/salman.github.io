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7E6E6"/>
  <w:body>
    <w:sdt>
      <w:sdtPr>
        <w:tag w:val="goog_rdk_4"/>
      </w:sdtPr>
      <w:sdtContent>
        <w:p w:rsidR="00000000" w:rsidDel="00000000" w:rsidP="00000000" w:rsidRDefault="00000000" w:rsidRPr="00000000" w14:paraId="00000001">
          <w:pPr>
            <w:jc w:val="right"/>
            <w:rPr/>
            <w:pPrChange w:author="Vignesh Lingaa" w:id="0" w:date="2022-02-01T16:48:16Z">
              <w:pPr/>
            </w:pPrChange>
          </w:pPr>
          <w:bookmarkStart w:colFirst="0" w:colLast="0" w:name="_heading=h.gjdgxs" w:id="0"/>
          <w:bookmarkEnd w:id="0"/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45720" distT="45720" distL="114300" distR="114300" hidden="0" layoutInCell="1" locked="0" relativeHeight="0" simplePos="0">
                    <wp:simplePos x="0" y="0"/>
                    <wp:positionH relativeFrom="column">
                      <wp:posOffset>368300</wp:posOffset>
                    </wp:positionH>
                    <wp:positionV relativeFrom="paragraph">
                      <wp:posOffset>172720</wp:posOffset>
                    </wp:positionV>
                    <wp:extent cx="5898515" cy="1414145"/>
                    <wp:effectExtent b="0" l="0" r="0" t="0"/>
                    <wp:wrapSquare wrapText="bothSides" distB="45720" distT="45720" distL="114300" distR="114300"/>
                    <wp:docPr id="234" name=""/>
                    <a:graphic>
                      <a:graphicData uri="http://schemas.microsoft.com/office/word/2010/wordprocessingShape">
                        <wps:wsp>
                          <wps:cNvSpPr/>
                          <wps:cNvPr id="14" name="Shape 14"/>
                          <wps:spPr>
                            <a:xfrm>
                              <a:off x="2401505" y="3077690"/>
                              <a:ext cx="588899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" w:cs="Oswald" w:eastAsia="Oswald" w:hAnsi="Oswald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312c4a"/>
                                    <w:sz w:val="52"/>
                                    <w:vertAlign w:val="baseline"/>
                                  </w:rPr>
                                  <w:t xml:space="preserve">BENJAMIN GROOM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45720" distT="45720" distL="114300" distR="114300" hidden="0" layoutInCell="1" locked="0" relativeHeight="0" simplePos="0">
                    <wp:simplePos x="0" y="0"/>
                    <wp:positionH relativeFrom="column">
                      <wp:posOffset>368300</wp:posOffset>
                    </wp:positionH>
                    <wp:positionV relativeFrom="paragraph">
                      <wp:posOffset>172720</wp:posOffset>
                    </wp:positionV>
                    <wp:extent cx="5898515" cy="1414145"/>
                    <wp:effectExtent b="0" l="0" r="0" t="0"/>
                    <wp:wrapSquare wrapText="bothSides" distB="45720" distT="45720" distL="114300" distR="114300"/>
                    <wp:docPr id="234" name="image21.png"/>
                    <a:graphic>
                      <a:graphicData uri="http://schemas.openxmlformats.org/drawingml/2006/picture">
                        <pic:pic>
                          <pic:nvPicPr>
                            <pic:cNvPr id="0" name="image21.png"/>
                            <pic:cNvPicPr preferRelativeResize="0"/>
                          </pic:nvPicPr>
                          <pic:blipFill>
                            <a:blip r:embed="rId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898515" cy="14141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45720" distT="45720" distL="114300" distR="114300" hidden="0" layoutInCell="1" locked="0" relativeHeight="0" simplePos="0">
                    <wp:simplePos x="0" y="0"/>
                    <wp:positionH relativeFrom="column">
                      <wp:posOffset>723900</wp:posOffset>
                    </wp:positionH>
                    <wp:positionV relativeFrom="paragraph">
                      <wp:posOffset>8288020</wp:posOffset>
                    </wp:positionV>
                    <wp:extent cx="1594485" cy="370840"/>
                    <wp:effectExtent b="0" l="0" r="0" t="0"/>
                    <wp:wrapSquare wrapText="bothSides" distB="45720" distT="45720" distL="114300" distR="114300"/>
                    <wp:docPr id="232" name=""/>
                    <a:graphic>
                      <a:graphicData uri="http://schemas.microsoft.com/office/word/2010/wordprocessingShape">
                        <wps:wsp>
                          <wps:cNvSpPr/>
                          <wps:cNvPr id="12" name="Shape 12"/>
                          <wps:spPr>
                            <a:xfrm>
                              <a:off x="4553520" y="3599343"/>
                              <a:ext cx="1584960" cy="361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" w:cs="Oswald" w:eastAsia="Oswald" w:hAnsi="Oswa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e7e6e6"/>
                                    <w:sz w:val="32"/>
                                    <w:vertAlign w:val="baseline"/>
                                  </w:rPr>
                                  <w:t xml:space="preserve">REFERENCES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45720" distT="45720" distL="114300" distR="114300" hidden="0" layoutInCell="1" locked="0" relativeHeight="0" simplePos="0">
                    <wp:simplePos x="0" y="0"/>
                    <wp:positionH relativeFrom="column">
                      <wp:posOffset>723900</wp:posOffset>
                    </wp:positionH>
                    <wp:positionV relativeFrom="paragraph">
                      <wp:posOffset>8288020</wp:posOffset>
                    </wp:positionV>
                    <wp:extent cx="1594485" cy="370840"/>
                    <wp:effectExtent b="0" l="0" r="0" t="0"/>
                    <wp:wrapSquare wrapText="bothSides" distB="45720" distT="45720" distL="114300" distR="114300"/>
                    <wp:docPr id="232" name="image19.png"/>
                    <a:graphic>
                      <a:graphicData uri="http://schemas.openxmlformats.org/drawingml/2006/picture">
                        <pic:pic>
                          <pic:nvPicPr>
                            <pic:cNvPr id="0" name="image19.png"/>
                            <pic:cNvPicPr preferRelativeResize="0"/>
                          </pic:nvPicPr>
                          <pic:blipFill>
                            <a:blip r:embed="rId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594485" cy="37084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45720" distT="45720" distL="114300" distR="114300" hidden="0" layoutInCell="1" locked="0" relativeHeight="0" simplePos="0">
                    <wp:simplePos x="0" y="0"/>
                    <wp:positionH relativeFrom="column">
                      <wp:posOffset>304800</wp:posOffset>
                    </wp:positionH>
                    <wp:positionV relativeFrom="paragraph">
                      <wp:posOffset>8834120</wp:posOffset>
                    </wp:positionV>
                    <wp:extent cx="1159510" cy="913765"/>
                    <wp:effectExtent b="0" l="0" r="0" t="0"/>
                    <wp:wrapSquare wrapText="bothSides" distB="45720" distT="45720" distL="114300" distR="114300"/>
                    <wp:docPr id="233" name=""/>
                    <a:graphic>
                      <a:graphicData uri="http://schemas.microsoft.com/office/word/2010/wordprocessingShape">
                        <wps:wsp>
                          <wps:cNvSpPr/>
                          <wps:cNvPr id="13" name="Shape 13"/>
                          <wps:spPr>
                            <a:xfrm>
                              <a:off x="4771008" y="3327880"/>
                              <a:ext cx="1149985" cy="904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" w:cs="Oswald" w:eastAsia="Oswald" w:hAnsi="Oswa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e7e6e6"/>
                                    <w:sz w:val="24"/>
                                    <w:vertAlign w:val="baseline"/>
                                  </w:rPr>
                                  <w:t xml:space="preserve">REFERENCE #1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" w:cs="Oswald" w:eastAsia="Oswald" w:hAnsi="Oswa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e7e6e6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swald Light" w:cs="Oswald Light" w:eastAsia="Oswald Light" w:hAnsi="Oswald Ligh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e7e6e6"/>
                                    <w:sz w:val="22"/>
                                    <w:vertAlign w:val="baseline"/>
                                  </w:rPr>
                                  <w:t xml:space="preserve">123 456 7890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 Light" w:cs="Oswald Light" w:eastAsia="Oswald Light" w:hAnsi="Oswald Ligh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e7e6e6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swald Light" w:cs="Oswald Light" w:eastAsia="Oswald Light" w:hAnsi="Oswald Ligh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e7e6e6"/>
                                    <w:sz w:val="22"/>
                                    <w:vertAlign w:val="baseline"/>
                                  </w:rPr>
                                  <w:t xml:space="preserve">Hello@email.com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 Light" w:cs="Oswald Light" w:eastAsia="Oswald Light" w:hAnsi="Oswald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e7e6e6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45720" distT="45720" distL="114300" distR="114300" hidden="0" layoutInCell="1" locked="0" relativeHeight="0" simplePos="0">
                    <wp:simplePos x="0" y="0"/>
                    <wp:positionH relativeFrom="column">
                      <wp:posOffset>304800</wp:posOffset>
                    </wp:positionH>
                    <wp:positionV relativeFrom="paragraph">
                      <wp:posOffset>8834120</wp:posOffset>
                    </wp:positionV>
                    <wp:extent cx="1159510" cy="913765"/>
                    <wp:effectExtent b="0" l="0" r="0" t="0"/>
                    <wp:wrapSquare wrapText="bothSides" distB="45720" distT="45720" distL="114300" distR="114300"/>
                    <wp:docPr id="233" name="image20.png"/>
                    <a:graphic>
                      <a:graphicData uri="http://schemas.openxmlformats.org/drawingml/2006/picture">
                        <pic:pic>
                          <pic:nvPicPr>
                            <pic:cNvPr id="0" name="image20.png"/>
                            <pic:cNvPicPr preferRelativeResize="0"/>
                          </pic:nvPicPr>
                          <pic:blipFill>
                            <a:blip r:embed="rId10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59510" cy="91376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45720" distT="45720" distL="114300" distR="114300" hidden="0" layoutInCell="1" locked="0" relativeHeight="0" simplePos="0">
                    <wp:simplePos x="0" y="0"/>
                    <wp:positionH relativeFrom="column">
                      <wp:posOffset>1689100</wp:posOffset>
                    </wp:positionH>
                    <wp:positionV relativeFrom="paragraph">
                      <wp:posOffset>8821420</wp:posOffset>
                    </wp:positionV>
                    <wp:extent cx="1159510" cy="913765"/>
                    <wp:effectExtent b="0" l="0" r="0" t="0"/>
                    <wp:wrapSquare wrapText="bothSides" distB="45720" distT="45720" distL="114300" distR="114300"/>
                    <wp:docPr id="222" name=""/>
                    <a:graphic>
                      <a:graphicData uri="http://schemas.microsoft.com/office/word/2010/wordprocessingShape">
                        <wps:wsp>
                          <wps:cNvSpPr/>
                          <wps:cNvPr id="4" name="Shape 4"/>
                          <wps:spPr>
                            <a:xfrm>
                              <a:off x="4771008" y="3327880"/>
                              <a:ext cx="1149985" cy="904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" w:cs="Oswald" w:eastAsia="Oswald" w:hAnsi="Oswa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e7e6e6"/>
                                    <w:sz w:val="24"/>
                                    <w:vertAlign w:val="baseline"/>
                                  </w:rPr>
                                  <w:t xml:space="preserve">REFERENCE #2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" w:cs="Oswald" w:eastAsia="Oswald" w:hAnsi="Oswa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e7e6e6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swald Light" w:cs="Oswald Light" w:eastAsia="Oswald Light" w:hAnsi="Oswald Ligh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e7e6e6"/>
                                    <w:sz w:val="22"/>
                                    <w:vertAlign w:val="baseline"/>
                                  </w:rPr>
                                  <w:t xml:space="preserve">123 456 7890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 Light" w:cs="Oswald Light" w:eastAsia="Oswald Light" w:hAnsi="Oswald Ligh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e7e6e6"/>
                                    <w:sz w:val="2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swald Light" w:cs="Oswald Light" w:eastAsia="Oswald Light" w:hAnsi="Oswald Light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e7e6e6"/>
                                    <w:sz w:val="22"/>
                                    <w:vertAlign w:val="baseline"/>
                                  </w:rPr>
                                  <w:t xml:space="preserve">Hello@email.com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 Light" w:cs="Oswald Light" w:eastAsia="Oswald Light" w:hAnsi="Oswald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e7e6e6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45720" distT="45720" distL="114300" distR="114300" hidden="0" layoutInCell="1" locked="0" relativeHeight="0" simplePos="0">
                    <wp:simplePos x="0" y="0"/>
                    <wp:positionH relativeFrom="column">
                      <wp:posOffset>1689100</wp:posOffset>
                    </wp:positionH>
                    <wp:positionV relativeFrom="paragraph">
                      <wp:posOffset>8821420</wp:posOffset>
                    </wp:positionV>
                    <wp:extent cx="1159510" cy="913765"/>
                    <wp:effectExtent b="0" l="0" r="0" t="0"/>
                    <wp:wrapSquare wrapText="bothSides" distB="45720" distT="45720" distL="114300" distR="114300"/>
                    <wp:docPr id="222" name="image8.png"/>
                    <a:graphic>
                      <a:graphicData uri="http://schemas.openxmlformats.org/drawingml/2006/picture">
                        <pic:pic>
                          <pic:nvPicPr>
                            <pic:cNvPr id="0" name="image8.png"/>
                            <pic:cNvPicPr preferRelativeResize="0"/>
                          </pic:nvPicPr>
                          <pic:blipFill>
                            <a:blip r:embed="rId1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159510" cy="91376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sdt>
            <w:sdtPr>
              <w:tag w:val="goog_rdk_0"/>
            </w:sdtPr>
            <w:sdtContent>
              <w:del w:author="Arjun raja" w:id="0" w:date="2022-02-27T05:01:42Z">
                <w:r w:rsidDel="00000000" w:rsidR="00000000" w:rsidRPr="00000000">
                  <mc:AlternateContent>
                    <mc:Choice Requires="wpg">
                      <w:drawing>
                        <wp:anchor allowOverlap="1" behindDoc="0" distB="45720" distT="45720" distL="114300" distR="114300" hidden="0" layoutInCell="1" locked="0" relativeHeight="0" simplePos="0">
                          <wp:simplePos x="0" y="0"/>
                          <wp:positionH relativeFrom="column">
                            <wp:posOffset>368300</wp:posOffset>
                          </wp:positionH>
                          <wp:positionV relativeFrom="paragraph">
                            <wp:posOffset>642620</wp:posOffset>
                          </wp:positionV>
                          <wp:extent cx="5898515" cy="1414145"/>
                          <wp:effectExtent b="0" l="0" r="0" t="0"/>
                          <wp:wrapSquare wrapText="bothSides" distB="45720" distT="45720" distL="114300" distR="114300"/>
                          <wp:docPr id="224" name=""/>
                          <a:graphic>
                            <a:graphicData uri="http://schemas.microsoft.com/office/word/2010/wordprocessingShape"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2401505" y="3077690"/>
                                    <a:ext cx="5888990" cy="1404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Oswald Light" w:cs="Oswald Light" w:eastAsia="Oswald Light" w:hAnsi="Oswald Light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383250"/>
                                          <w:sz w:val="24"/>
                                          <w:vertAlign w:val="baseline"/>
                                        </w:rPr>
                                        <w:t xml:space="preserve">RETAIL SUPERVISOR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drawing>
                        <wp:anchor allowOverlap="1" behindDoc="0" distB="45720" distT="45720" distL="114300" distR="114300" hidden="0" layoutInCell="1" locked="0" relativeHeight="0" simplePos="0">
                          <wp:simplePos x="0" y="0"/>
                          <wp:positionH relativeFrom="column">
                            <wp:posOffset>368300</wp:posOffset>
                          </wp:positionH>
                          <wp:positionV relativeFrom="paragraph">
                            <wp:posOffset>642620</wp:posOffset>
                          </wp:positionV>
                          <wp:extent cx="5898515" cy="1414145"/>
                          <wp:effectExtent b="0" l="0" r="0" t="0"/>
                          <wp:wrapSquare wrapText="bothSides" distB="45720" distT="45720" distL="114300" distR="114300"/>
                          <wp:docPr id="224" name="image11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11.png"/>
                                  <pic:cNvPicPr preferRelativeResize="0"/>
                                </pic:nvPicPr>
                                <pic:blipFill>
                                  <a:blip r:embed="rId1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898515" cy="1414145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anchor>
                      </w:drawing>
                    </mc:Fallback>
                  </mc:AlternateContent>
                </w:r>
              </w:del>
            </w:sdtContent>
          </w:sdt>
          <w:sdt>
            <w:sdtPr>
              <w:tag w:val="goog_rdk_1"/>
            </w:sdtPr>
            <w:sdtContent>
              <w:del w:author="Arjun raja" w:id="1" w:date="2022-02-27T05:01:40Z">
                <w:r w:rsidDel="00000000" w:rsidR="00000000" w:rsidRPr="00000000">
                  <mc:AlternateContent>
                    <mc:Choice Requires="wpg">
                      <w:drawing>
                        <wp:anchor allowOverlap="1" behindDoc="0" distB="45720" distT="45720" distL="114300" distR="114300" hidden="0" layoutInCell="1" locked="0" relativeHeight="0" simplePos="0">
                          <wp:simplePos x="0" y="0"/>
                          <wp:positionH relativeFrom="column">
                            <wp:posOffset>3225800</wp:posOffset>
                          </wp:positionH>
                          <wp:positionV relativeFrom="paragraph">
                            <wp:posOffset>1277620</wp:posOffset>
                          </wp:positionV>
                          <wp:extent cx="3423285" cy="370840"/>
                          <wp:effectExtent b="0" l="0" r="0" t="0"/>
                          <wp:wrapSquare wrapText="bothSides" distB="45720" distT="45720" distL="114300" distR="114300"/>
                          <wp:docPr id="237" name=""/>
                          <a:graphic>
                            <a:graphicData uri="http://schemas.microsoft.com/office/word/2010/wordprocessingShape"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3639120" y="3599343"/>
                                    <a:ext cx="3413760" cy="3613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0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Oswald" w:cs="Oswald" w:eastAsia="Oswald" w:hAnsi="Oswald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312c4a"/>
                                          <w:sz w:val="32"/>
                                          <w:vertAlign w:val="baseline"/>
                                        </w:rPr>
                                        <w:t xml:space="preserve">PROFESSIONAL BACKGROUND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drawing>
                        <wp:anchor allowOverlap="1" behindDoc="0" distB="45720" distT="45720" distL="114300" distR="114300" hidden="0" layoutInCell="1" locked="0" relativeHeight="0" simplePos="0">
                          <wp:simplePos x="0" y="0"/>
                          <wp:positionH relativeFrom="column">
                            <wp:posOffset>3225800</wp:posOffset>
                          </wp:positionH>
                          <wp:positionV relativeFrom="paragraph">
                            <wp:posOffset>1277620</wp:posOffset>
                          </wp:positionV>
                          <wp:extent cx="3423285" cy="370840"/>
                          <wp:effectExtent b="0" l="0" r="0" t="0"/>
                          <wp:wrapSquare wrapText="bothSides" distB="45720" distT="45720" distL="114300" distR="114300"/>
                          <wp:docPr id="237" name="image24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24.png"/>
                                  <pic:cNvPicPr preferRelativeResize="0"/>
                                </pic:nvPicPr>
                                <pic:blipFill>
                                  <a:blip r:embed="rId1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423285" cy="370840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anchor>
                      </w:drawing>
                    </mc:Fallback>
                  </mc:AlternateContent>
                </w:r>
              </w:del>
            </w:sdtContent>
          </w:sdt>
          <w:sdt>
            <w:sdtPr>
              <w:tag w:val="goog_rdk_2"/>
            </w:sdtPr>
            <w:sdtContent>
              <w:del w:author="Arjun raja" w:id="2" w:date="2022-02-27T05:01:44Z">
                <w:r w:rsidDel="00000000" w:rsidR="00000000" w:rsidRPr="00000000">
                  <mc:AlternateContent>
                    <mc:Choice Requires="wpg">
                      <w:drawing>
                        <wp:anchor allowOverlap="1" behindDoc="0" distB="45720" distT="45720" distL="114300" distR="114300" hidden="0" layoutInCell="1" locked="0" relativeHeight="0" simplePos="0">
                          <wp:simplePos x="0" y="0"/>
                          <wp:positionH relativeFrom="column">
                            <wp:posOffset>3251200</wp:posOffset>
                          </wp:positionH>
                          <wp:positionV relativeFrom="paragraph">
                            <wp:posOffset>1747520</wp:posOffset>
                          </wp:positionV>
                          <wp:extent cx="3393440" cy="1414145"/>
                          <wp:effectExtent b="0" l="0" r="0" t="0"/>
                          <wp:wrapSquare wrapText="bothSides" distB="45720" distT="45720" distL="114300" distR="114300"/>
                          <wp:docPr id="229" name=""/>
                          <a:graphic>
                            <a:graphicData uri="http://schemas.microsoft.com/office/word/2010/wordprocessingShape"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3654043" y="3077690"/>
                                    <a:ext cx="3383915" cy="1404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Oswald" w:cs="Oswald" w:eastAsia="Oswald" w:hAnsi="Oswald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JOB TITLE / COMPANY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Oswald" w:cs="Oswald" w:eastAsia="Oswald" w:hAnsi="Oswald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Oswald" w:cs="Oswald" w:eastAsia="Oswald" w:hAnsi="Oswald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2016-2018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Oswald" w:cs="Oswald" w:eastAsia="Oswald" w:hAnsi="Oswald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Oswald" w:cs="Oswald" w:eastAsia="Oswald" w:hAnsi="Oswald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Oswald Light" w:cs="Oswald Light" w:eastAsia="Oswald Light" w:hAnsi="Oswald Light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Lorem ipsum dolor sit amet, Copyright 2020 by ResumeViking.com do eiusmod tempor incididunt ut labore et dolore magna aliqua. 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drawing>
                        <wp:anchor allowOverlap="1" behindDoc="0" distB="45720" distT="45720" distL="114300" distR="114300" hidden="0" layoutInCell="1" locked="0" relativeHeight="0" simplePos="0">
                          <wp:simplePos x="0" y="0"/>
                          <wp:positionH relativeFrom="column">
                            <wp:posOffset>3251200</wp:posOffset>
                          </wp:positionH>
                          <wp:positionV relativeFrom="paragraph">
                            <wp:posOffset>1747520</wp:posOffset>
                          </wp:positionV>
                          <wp:extent cx="3393440" cy="1414145"/>
                          <wp:effectExtent b="0" l="0" r="0" t="0"/>
                          <wp:wrapSquare wrapText="bothSides" distB="45720" distT="45720" distL="114300" distR="114300"/>
                          <wp:docPr id="229" name="image16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16.png"/>
                                  <pic:cNvPicPr preferRelativeResize="0"/>
                                </pic:nvPicPr>
                                <pic:blipFill>
                                  <a:blip r:embed="rId14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393440" cy="1414145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anchor>
                      </w:drawing>
                    </mc:Fallback>
                  </mc:AlternateContent>
                </w:r>
              </w:del>
            </w:sdtContent>
          </w:sdt>
          <w:sdt>
            <w:sdtPr>
              <w:tag w:val="goog_rdk_3"/>
            </w:sdtPr>
            <w:sdtContent>
              <w:del w:author="Arjun raja" w:id="3" w:date="2022-02-27T05:01:42Z">
                <w:r w:rsidDel="00000000" w:rsidR="00000000" w:rsidRPr="00000000">
                  <mc:AlternateContent>
                    <mc:Choice Requires="wpg">
                      <w:drawing>
                        <wp:anchor allowOverlap="1" behindDoc="0" distB="45720" distT="45720" distL="114300" distR="114300" hidden="0" layoutInCell="1" locked="0" relativeHeight="0" simplePos="0">
                          <wp:simplePos x="0" y="0"/>
                          <wp:positionH relativeFrom="column">
                            <wp:posOffset>3251200</wp:posOffset>
                          </wp:positionH>
                          <wp:positionV relativeFrom="paragraph">
                            <wp:posOffset>3258820</wp:posOffset>
                          </wp:positionV>
                          <wp:extent cx="3393440" cy="1414145"/>
                          <wp:effectExtent b="0" l="0" r="0" t="0"/>
                          <wp:wrapSquare wrapText="bothSides" distB="45720" distT="45720" distL="114300" distR="114300"/>
                          <wp:docPr id="220" name=""/>
                          <a:graphic>
                            <a:graphicData uri="http://schemas.microsoft.com/office/word/2010/wordprocessingShape"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3654043" y="3077690"/>
                                    <a:ext cx="3383915" cy="1404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Oswald" w:cs="Oswald" w:eastAsia="Oswald" w:hAnsi="Oswald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JOB TITLE / COMPANY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Oswald" w:cs="Oswald" w:eastAsia="Oswald" w:hAnsi="Oswald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Oswald" w:cs="Oswald" w:eastAsia="Oswald" w:hAnsi="Oswald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2016-2018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Oswald" w:cs="Oswald" w:eastAsia="Oswald" w:hAnsi="Oswald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Oswald" w:cs="Oswald" w:eastAsia="Oswald" w:hAnsi="Oswald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</w:r>
                                      <w:r w:rsidDel="00000000" w:rsidR="00000000" w:rsidRPr="00000000">
                                        <w:rPr>
                                          <w:rFonts w:ascii="Oswald Light" w:cs="Oswald Light" w:eastAsia="Oswald Light" w:hAnsi="Oswald Light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Lorem ipsum (Resume Builder? Fill in your details, choose and download 12 resume designs! Only $ 2,95) magna aliqua. 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drawing>
                        <wp:anchor allowOverlap="1" behindDoc="0" distB="45720" distT="45720" distL="114300" distR="114300" hidden="0" layoutInCell="1" locked="0" relativeHeight="0" simplePos="0">
                          <wp:simplePos x="0" y="0"/>
                          <wp:positionH relativeFrom="column">
                            <wp:posOffset>3251200</wp:posOffset>
                          </wp:positionH>
                          <wp:positionV relativeFrom="paragraph">
                            <wp:posOffset>3258820</wp:posOffset>
                          </wp:positionV>
                          <wp:extent cx="3393440" cy="1414145"/>
                          <wp:effectExtent b="0" l="0" r="0" t="0"/>
                          <wp:wrapSquare wrapText="bothSides" distB="45720" distT="45720" distL="114300" distR="114300"/>
                          <wp:docPr id="220" name="image6.png"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0" name="image6.png"/>
                                  <pic:cNvPicPr preferRelativeResize="0"/>
                                </pic:nvPicPr>
                                <pic:blipFill>
                                  <a:blip r:embed="rId15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393440" cy="1414145"/>
                                  </a:xfrm>
                                  <a:prstGeom prst="rect"/>
                                  <a:ln/>
                                </pic:spPr>
                              </pic:pic>
                            </a:graphicData>
                          </a:graphic>
                        </wp:anchor>
                      </w:drawing>
                    </mc:Fallback>
                  </mc:AlternateContent>
                </w:r>
              </w:del>
            </w:sdtContent>
          </w:sdt>
          <w:r w:rsidDel="00000000" w:rsidR="00000000" w:rsidRPr="00000000">
            <mc:AlternateContent>
              <mc:Choice Requires="wpg">
                <w:drawing>
                  <wp:anchor allowOverlap="1" behindDoc="0" distB="45720" distT="45720" distL="114300" distR="114300" hidden="0" layoutInCell="1" locked="0" relativeHeight="0" simplePos="0">
                    <wp:simplePos x="0" y="0"/>
                    <wp:positionH relativeFrom="column">
                      <wp:posOffset>3225800</wp:posOffset>
                    </wp:positionH>
                    <wp:positionV relativeFrom="paragraph">
                      <wp:posOffset>5265420</wp:posOffset>
                    </wp:positionV>
                    <wp:extent cx="3423285" cy="370840"/>
                    <wp:effectExtent b="0" l="0" r="0" t="0"/>
                    <wp:wrapSquare wrapText="bothSides" distB="45720" distT="45720" distL="114300" distR="114300"/>
                    <wp:docPr id="219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3639120" y="3599343"/>
                              <a:ext cx="3413760" cy="361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" w:cs="Oswald" w:eastAsia="Oswald" w:hAnsi="Oswa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12c4a"/>
                                    <w:sz w:val="32"/>
                                    <w:vertAlign w:val="baseline"/>
                                  </w:rPr>
                                  <w:t xml:space="preserve">ACADEMICS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45720" distT="45720" distL="114300" distR="114300" hidden="0" layoutInCell="1" locked="0" relativeHeight="0" simplePos="0">
                    <wp:simplePos x="0" y="0"/>
                    <wp:positionH relativeFrom="column">
                      <wp:posOffset>3225800</wp:posOffset>
                    </wp:positionH>
                    <wp:positionV relativeFrom="paragraph">
                      <wp:posOffset>5265420</wp:posOffset>
                    </wp:positionV>
                    <wp:extent cx="3423285" cy="370840"/>
                    <wp:effectExtent b="0" l="0" r="0" t="0"/>
                    <wp:wrapSquare wrapText="bothSides" distB="45720" distT="45720" distL="114300" distR="114300"/>
                    <wp:docPr id="219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6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423285" cy="37084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45720" distT="45720" distL="114300" distR="114300" hidden="0" layoutInCell="1" locked="0" relativeHeight="0" simplePos="0">
                    <wp:simplePos x="0" y="0"/>
                    <wp:positionH relativeFrom="column">
                      <wp:posOffset>3263900</wp:posOffset>
                    </wp:positionH>
                    <wp:positionV relativeFrom="paragraph">
                      <wp:posOffset>5671820</wp:posOffset>
                    </wp:positionV>
                    <wp:extent cx="1495425" cy="1011555"/>
                    <wp:effectExtent b="0" l="0" r="0" t="0"/>
                    <wp:wrapSquare wrapText="bothSides" distB="45720" distT="45720" distL="114300" distR="114300"/>
                    <wp:docPr id="227" name=""/>
                    <a:graphic>
                      <a:graphicData uri="http://schemas.microsoft.com/office/word/2010/wordprocessingShape">
                        <wps:wsp>
                          <wps:cNvSpPr/>
                          <wps:cNvPr id="8" name="Shape 8"/>
                          <wps:spPr>
                            <a:xfrm>
                              <a:off x="4603050" y="3278985"/>
                              <a:ext cx="1485900" cy="1002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" w:cs="Oswald" w:eastAsia="Oswald" w:hAnsi="Oswa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INSTITUTION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" w:cs="Oswald" w:eastAsia="Oswald" w:hAnsi="Oswa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swald" w:cs="Oswald" w:eastAsia="Oswald" w:hAnsi="Oswa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2016-2019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" w:cs="Oswald" w:eastAsia="Oswald" w:hAnsi="Oswa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" w:cs="Oswald" w:eastAsia="Oswald" w:hAnsi="Oswa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swald Light" w:cs="Oswald Light" w:eastAsia="Oswald Light" w:hAnsi="Oswald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Qualification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45720" distT="45720" distL="114300" distR="114300" hidden="0" layoutInCell="1" locked="0" relativeHeight="0" simplePos="0">
                    <wp:simplePos x="0" y="0"/>
                    <wp:positionH relativeFrom="column">
                      <wp:posOffset>3263900</wp:posOffset>
                    </wp:positionH>
                    <wp:positionV relativeFrom="paragraph">
                      <wp:posOffset>5671820</wp:posOffset>
                    </wp:positionV>
                    <wp:extent cx="1495425" cy="1011555"/>
                    <wp:effectExtent b="0" l="0" r="0" t="0"/>
                    <wp:wrapSquare wrapText="bothSides" distB="45720" distT="45720" distL="114300" distR="114300"/>
                    <wp:docPr id="227" name="image14.png"/>
                    <a:graphic>
                      <a:graphicData uri="http://schemas.openxmlformats.org/drawingml/2006/picture">
                        <pic:pic>
                          <pic:nvPicPr>
                            <pic:cNvPr id="0" name="image14.png"/>
                            <pic:cNvPicPr preferRelativeResize="0"/>
                          </pic:nvPicPr>
                          <pic:blipFill>
                            <a:blip r:embed="rId17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95425" cy="101155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45720" distT="45720" distL="114300" distR="114300" hidden="0" layoutInCell="1" locked="0" relativeHeight="0" simplePos="0">
                    <wp:simplePos x="0" y="0"/>
                    <wp:positionH relativeFrom="column">
                      <wp:posOffset>5143500</wp:posOffset>
                    </wp:positionH>
                    <wp:positionV relativeFrom="paragraph">
                      <wp:posOffset>5671820</wp:posOffset>
                    </wp:positionV>
                    <wp:extent cx="1495425" cy="1011555"/>
                    <wp:effectExtent b="0" l="0" r="0" t="0"/>
                    <wp:wrapSquare wrapText="bothSides" distB="45720" distT="45720" distL="114300" distR="114300"/>
                    <wp:docPr id="228" name=""/>
                    <a:graphic>
                      <a:graphicData uri="http://schemas.microsoft.com/office/word/2010/wordprocessingShape">
                        <wps:wsp>
                          <wps:cNvSpPr/>
                          <wps:cNvPr id="9" name="Shape 9"/>
                          <wps:spPr>
                            <a:xfrm>
                              <a:off x="4603050" y="3278985"/>
                              <a:ext cx="1485900" cy="1002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" w:cs="Oswald" w:eastAsia="Oswald" w:hAnsi="Oswa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INSTITUTION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" w:cs="Oswald" w:eastAsia="Oswald" w:hAnsi="Oswa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swald" w:cs="Oswald" w:eastAsia="Oswald" w:hAnsi="Oswa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2016-2019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" w:cs="Oswald" w:eastAsia="Oswald" w:hAnsi="Oswa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" w:cs="Oswald" w:eastAsia="Oswald" w:hAnsi="Oswa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Oswald Light" w:cs="Oswald Light" w:eastAsia="Oswald Light" w:hAnsi="Oswald Light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Qualification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45720" distT="45720" distL="114300" distR="114300" hidden="0" layoutInCell="1" locked="0" relativeHeight="0" simplePos="0">
                    <wp:simplePos x="0" y="0"/>
                    <wp:positionH relativeFrom="column">
                      <wp:posOffset>5143500</wp:posOffset>
                    </wp:positionH>
                    <wp:positionV relativeFrom="paragraph">
                      <wp:posOffset>5671820</wp:posOffset>
                    </wp:positionV>
                    <wp:extent cx="1495425" cy="1011555"/>
                    <wp:effectExtent b="0" l="0" r="0" t="0"/>
                    <wp:wrapSquare wrapText="bothSides" distB="45720" distT="45720" distL="114300" distR="114300"/>
                    <wp:docPr id="228" name="image15.png"/>
                    <a:graphic>
                      <a:graphicData uri="http://schemas.openxmlformats.org/drawingml/2006/picture">
                        <pic:pic>
                          <pic:nvPicPr>
                            <pic:cNvPr id="0" name="image15.png"/>
                            <pic:cNvPicPr preferRelativeResize="0"/>
                          </pic:nvPicPr>
                          <pic:blipFill>
                            <a:blip r:embed="rId18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95425" cy="101155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  <w:r w:rsidDel="00000000" w:rsidR="00000000" w:rsidRPr="00000000">
            <mc:AlternateContent>
              <mc:Choice Requires="wpg">
                <w:drawing>
                  <wp:anchor allowOverlap="1" behindDoc="0" distB="45720" distT="45720" distL="114300" distR="114300" hidden="0" layoutInCell="1" locked="0" relativeHeight="0" simplePos="0">
                    <wp:simplePos x="0" y="0"/>
                    <wp:positionH relativeFrom="column">
                      <wp:posOffset>3225800</wp:posOffset>
                    </wp:positionH>
                    <wp:positionV relativeFrom="paragraph">
                      <wp:posOffset>7310120</wp:posOffset>
                    </wp:positionV>
                    <wp:extent cx="3423285" cy="370840"/>
                    <wp:effectExtent b="0" l="0" r="0" t="0"/>
                    <wp:wrapSquare wrapText="bothSides" distB="45720" distT="45720" distL="114300" distR="114300"/>
                    <wp:docPr id="236" name=""/>
                    <a:graphic>
                      <a:graphicData uri="http://schemas.microsoft.com/office/word/2010/wordprocessingShape">
                        <wps:wsp>
                          <wps:cNvSpPr/>
                          <wps:cNvPr id="16" name="Shape 16"/>
                          <wps:spPr>
                            <a:xfrm>
                              <a:off x="3639120" y="3599343"/>
                              <a:ext cx="3413760" cy="3613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0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Oswald" w:cs="Oswald" w:eastAsia="Oswald" w:hAnsi="Oswal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312c4a"/>
                                    <w:sz w:val="32"/>
                                    <w:vertAlign w:val="baseline"/>
                                  </w:rPr>
                                  <w:t xml:space="preserve">HIGHLIGHTED SKILLS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45720" distT="45720" distL="114300" distR="114300" hidden="0" layoutInCell="1" locked="0" relativeHeight="0" simplePos="0">
                    <wp:simplePos x="0" y="0"/>
                    <wp:positionH relativeFrom="column">
                      <wp:posOffset>3225800</wp:posOffset>
                    </wp:positionH>
                    <wp:positionV relativeFrom="paragraph">
                      <wp:posOffset>7310120</wp:posOffset>
                    </wp:positionV>
                    <wp:extent cx="3423285" cy="370840"/>
                    <wp:effectExtent b="0" l="0" r="0" t="0"/>
                    <wp:wrapSquare wrapText="bothSides" distB="45720" distT="45720" distL="114300" distR="114300"/>
                    <wp:docPr id="236" name="image23.png"/>
                    <a:graphic>
                      <a:graphicData uri="http://schemas.openxmlformats.org/drawingml/2006/picture">
                        <pic:pic>
                          <pic:nvPicPr>
                            <pic:cNvPr id="0" name="image23.png"/>
                            <pic:cNvPicPr preferRelativeResize="0"/>
                          </pic:nvPicPr>
                          <pic:blipFill>
                            <a:blip r:embed="rId19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423285" cy="37084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sdtContent>
    </w:sdt>
    <w:tbl>
      <w:tblPr>
        <w:tblStyle w:val="Table1"/>
        <w:tblW w:w="369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92"/>
        <w:gridCol w:w="3103"/>
        <w:tblGridChange w:id="0">
          <w:tblGrid>
            <w:gridCol w:w="592"/>
            <w:gridCol w:w="3103"/>
          </w:tblGrid>
        </w:tblGridChange>
      </w:tblGrid>
      <w:tr>
        <w:trPr>
          <w:cantSplit w:val="0"/>
          <w:trHeight w:val="4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Oswald" w:cs="Oswald" w:eastAsia="Oswald" w:hAnsi="Oswald"/>
                <w:color w:val="e7e6e6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e7e6e6"/>
                <w:sz w:val="18"/>
                <w:szCs w:val="18"/>
              </w:rPr>
              <w:drawing>
                <wp:inline distB="0" distT="0" distL="0" distR="0">
                  <wp:extent cx="206233" cy="206233"/>
                  <wp:effectExtent b="0" l="0" r="0" t="0"/>
                  <wp:docPr descr="Receiver" id="239" name="image2.png"/>
                  <a:graphic>
                    <a:graphicData uri="http://schemas.openxmlformats.org/drawingml/2006/picture">
                      <pic:pic>
                        <pic:nvPicPr>
                          <pic:cNvPr descr="Receiver" id="0" name="image2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33" cy="2062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right"/>
              <w:rPr>
                <w:rFonts w:ascii="Oswald" w:cs="Oswald" w:eastAsia="Oswald" w:hAnsi="Oswald"/>
                <w:color w:val="e7e6e6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e7e6e6"/>
                <w:sz w:val="18"/>
                <w:szCs w:val="18"/>
                <w:rtl w:val="0"/>
              </w:rPr>
              <w:t xml:space="preserve">(123) 456 7890</w:t>
            </w:r>
            <w:sdt>
              <w:sdtPr>
                <w:tag w:val="goog_rdk_5"/>
              </w:sdtPr>
              <w:sdtContent>
                <w:ins w:author="Arjun raja" w:id="0" w:date="2022-02-27T05:01:42Z"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45720" distT="45720" distL="114300" distR="114300" hidden="0" layoutInCell="1" locked="0" relativeHeight="0" simplePos="0">
                            <wp:simplePos x="0" y="0"/>
                            <wp:positionH relativeFrom="column">
                              <wp:posOffset>809625</wp:posOffset>
                            </wp:positionH>
                            <wp:positionV relativeFrom="paragraph">
                              <wp:posOffset>498158</wp:posOffset>
                            </wp:positionV>
                            <wp:extent cx="5898515" cy="1414145"/>
                            <wp:effectExtent b="0" l="0" r="0" t="0"/>
                            <wp:wrapSquare wrapText="bothSides" distB="45720" distT="45720" distL="114300" distR="114300"/>
                            <wp:docPr id="225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6" name="Shape 6"/>
                                  <wps:spPr>
                                    <a:xfrm>
                                      <a:off x="2401505" y="3077690"/>
                                      <a:ext cx="5888990" cy="140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160" w:before="0" w:line="258.99999618530273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Oswald Light" w:cs="Oswald Light" w:eastAsia="Oswald Light" w:hAnsi="Oswald Light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383250"/>
                                            <w:sz w:val="24"/>
                                            <w:vertAlign w:val="baseline"/>
                                          </w:rPr>
                                          <w:t xml:space="preserve">RETAIL SUPERVISOR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45720" distT="45720" distL="114300" distR="114300" hidden="0" layoutInCell="1" locked="0" relativeHeight="0" simplePos="0">
                            <wp:simplePos x="0" y="0"/>
                            <wp:positionH relativeFrom="column">
                              <wp:posOffset>809625</wp:posOffset>
                            </wp:positionH>
                            <wp:positionV relativeFrom="paragraph">
                              <wp:posOffset>498158</wp:posOffset>
                            </wp:positionV>
                            <wp:extent cx="5898515" cy="1414145"/>
                            <wp:effectExtent b="0" l="0" r="0" t="0"/>
                            <wp:wrapSquare wrapText="bothSides" distB="45720" distT="45720" distL="114300" distR="114300"/>
                            <wp:docPr id="225" name="image12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2.png"/>
                                    <pic:cNvPicPr preferRelativeResize="0"/>
                                  </pic:nvPicPr>
                                  <pic:blipFill>
                                    <a:blip r:embed="rId2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98515" cy="141414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ins>
              </w:sdtContent>
            </w:sdt>
            <w:sdt>
              <w:sdtPr>
                <w:tag w:val="goog_rdk_6"/>
              </w:sdtPr>
              <w:sdtContent>
                <w:ins w:author="Arjun raja" w:id="1" w:date="2022-02-27T05:01:40Z"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45720" distT="45720" distL="114300" distR="114300" hidden="0" layoutInCell="1" locked="0" relativeHeight="0" simplePos="0">
                            <wp:simplePos x="0" y="0"/>
                            <wp:positionH relativeFrom="column">
                              <wp:posOffset>1790700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3423285" cy="370840"/>
                            <wp:effectExtent b="0" l="0" r="0" t="0"/>
                            <wp:wrapSquare wrapText="bothSides" distB="45720" distT="45720" distL="114300" distR="114300"/>
                            <wp:docPr id="238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17" name="Shape 17"/>
                                  <wps:spPr>
                                    <a:xfrm>
                                      <a:off x="3639120" y="3599343"/>
                                      <a:ext cx="3413760" cy="3613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10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Oswald" w:cs="Oswald" w:eastAsia="Oswald" w:hAnsi="Oswa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312c4a"/>
                                            <w:sz w:val="32"/>
                                            <w:vertAlign w:val="baseline"/>
                                          </w:rPr>
                                          <w:t xml:space="preserve">PROFESSIONAL BACKGROUND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45720" distT="45720" distL="114300" distR="114300" hidden="0" layoutInCell="1" locked="0" relativeHeight="0" simplePos="0">
                            <wp:simplePos x="0" y="0"/>
                            <wp:positionH relativeFrom="column">
                              <wp:posOffset>1790700</wp:posOffset>
                            </wp:positionH>
                            <wp:positionV relativeFrom="paragraph">
                              <wp:posOffset>45720</wp:posOffset>
                            </wp:positionV>
                            <wp:extent cx="3423285" cy="370840"/>
                            <wp:effectExtent b="0" l="0" r="0" t="0"/>
                            <wp:wrapSquare wrapText="bothSides" distB="45720" distT="45720" distL="114300" distR="114300"/>
                            <wp:docPr id="238" name="image25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25.png"/>
                                    <pic:cNvPicPr preferRelativeResize="0"/>
                                  </pic:nvPicPr>
                                  <pic:blipFill>
                                    <a:blip r:embed="rId2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3285" cy="37084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ins>
              </w:sdtContent>
            </w:sdt>
            <w:sdt>
              <w:sdtPr>
                <w:tag w:val="goog_rdk_7"/>
              </w:sdtPr>
              <w:sdtContent>
                <w:ins w:author="Arjun raja" w:id="2" w:date="2022-02-27T05:01:44Z"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45720" distT="45720" distL="114300" distR="114300" hidden="0" layoutInCell="1" locked="0" relativeHeight="0" simplePos="0">
                            <wp:simplePos x="0" y="0"/>
                            <wp:positionH relativeFrom="column">
                              <wp:posOffset>1790700</wp:posOffset>
                            </wp:positionH>
                            <wp:positionV relativeFrom="paragraph">
                              <wp:posOffset>198120</wp:posOffset>
                            </wp:positionV>
                            <wp:extent cx="3393440" cy="1414145"/>
                            <wp:effectExtent b="0" l="0" r="0" t="0"/>
                            <wp:wrapSquare wrapText="bothSides" distB="45720" distT="45720" distL="114300" distR="114300"/>
                            <wp:docPr id="230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10" name="Shape 10"/>
                                  <wps:spPr>
                                    <a:xfrm>
                                      <a:off x="3654043" y="3077690"/>
                                      <a:ext cx="3383915" cy="140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Oswald" w:cs="Oswald" w:eastAsia="Oswald" w:hAnsi="Oswa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JOB TITLE / COMPANY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Oswald" w:cs="Oswald" w:eastAsia="Oswald" w:hAnsi="Oswa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Oswald" w:cs="Oswald" w:eastAsia="Oswald" w:hAnsi="Oswa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2016-2018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Oswald" w:cs="Oswald" w:eastAsia="Oswald" w:hAnsi="Oswa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Oswald" w:cs="Oswald" w:eastAsia="Oswald" w:hAnsi="Oswa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Oswald Light" w:cs="Oswald Light" w:eastAsia="Oswald Light" w:hAnsi="Oswald Light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Lorem ipsum dolor sit amet, Copyright 2020 by ResumeViking.com do eiusmod tempor incididunt ut labore et dolore magna aliqua. 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45720" distT="45720" distL="114300" distR="114300" hidden="0" layoutInCell="1" locked="0" relativeHeight="0" simplePos="0">
                            <wp:simplePos x="0" y="0"/>
                            <wp:positionH relativeFrom="column">
                              <wp:posOffset>1790700</wp:posOffset>
                            </wp:positionH>
                            <wp:positionV relativeFrom="paragraph">
                              <wp:posOffset>198120</wp:posOffset>
                            </wp:positionV>
                            <wp:extent cx="3393440" cy="1414145"/>
                            <wp:effectExtent b="0" l="0" r="0" t="0"/>
                            <wp:wrapSquare wrapText="bothSides" distB="45720" distT="45720" distL="114300" distR="114300"/>
                            <wp:docPr id="230" name="image1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17.png"/>
                                    <pic:cNvPicPr preferRelativeResize="0"/>
                                  </pic:nvPicPr>
                                  <pic:blipFill>
                                    <a:blip r:embed="rId2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93440" cy="141414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ins>
              </w:sdtContent>
            </w:sdt>
            <w:sdt>
              <w:sdtPr>
                <w:tag w:val="goog_rdk_8"/>
              </w:sdtPr>
              <w:sdtContent>
                <w:ins w:author="Arjun raja" w:id="3" w:date="2022-02-27T05:01:42Z">
                  <w:r w:rsidDel="00000000" w:rsidR="00000000" w:rsidRPr="00000000">
                    <mc:AlternateContent>
                      <mc:Choice Requires="wpg">
                        <w:drawing>
                          <wp:anchor allowOverlap="1" behindDoc="0" distB="45720" distT="45720" distL="114300" distR="114300" hidden="0" layoutInCell="1" locked="0" relativeHeight="0" simplePos="0">
                            <wp:simplePos x="0" y="0"/>
                            <wp:positionH relativeFrom="column">
                              <wp:posOffset>1790700</wp:posOffset>
                            </wp:positionH>
                            <wp:positionV relativeFrom="paragraph">
                              <wp:posOffset>502920</wp:posOffset>
                            </wp:positionV>
                            <wp:extent cx="3393440" cy="1414145"/>
                            <wp:effectExtent b="0" l="0" r="0" t="0"/>
                            <wp:wrapSquare wrapText="bothSides" distB="45720" distT="45720" distL="114300" distR="114300"/>
                            <wp:docPr id="221" name=""/>
                            <a:graphic>
                              <a:graphicData uri="http://schemas.microsoft.com/office/word/2010/wordprocessingShape">
                                <wps:wsp>
                                  <wps:cNvSpPr/>
                                  <wps:cNvPr id="3" name="Shape 3"/>
                                  <wps:spPr>
                                    <a:xfrm>
                                      <a:off x="3654043" y="3077690"/>
                                      <a:ext cx="3383915" cy="1404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Oswald" w:cs="Oswald" w:eastAsia="Oswald" w:hAnsi="Oswa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JOB TITLE / COMPANY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Oswald" w:cs="Oswald" w:eastAsia="Oswald" w:hAnsi="Oswa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Oswald" w:cs="Oswald" w:eastAsia="Oswald" w:hAnsi="Oswa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2016-2018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Oswald" w:cs="Oswald" w:eastAsia="Oswald" w:hAnsi="Oswa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Oswald" w:cs="Oswald" w:eastAsia="Oswald" w:hAnsi="Oswald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</w:r>
                                        <w:r w:rsidDel="00000000" w:rsidR="00000000" w:rsidRPr="00000000">
                                          <w:rPr>
                                            <w:rFonts w:ascii="Oswald Light" w:cs="Oswald Light" w:eastAsia="Oswald Light" w:hAnsi="Oswald Light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4"/>
                                            <w:vertAlign w:val="baseline"/>
                                          </w:rPr>
                                          <w:t xml:space="preserve">Lorem ipsum (Resume Builder? Fill in your details, choose and download 12 resume designs! Only $ 2,95) magna aliqua. </w:t>
                                        </w:r>
                                      </w:p>
                                    </w:txbxContent>
                                  </wps:txbx>
                                  <wps:bodyPr anchorCtr="0" anchor="t" bIns="45700" lIns="91425" spcFirstLastPara="1" rIns="91425" wrap="square" tIns="4570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drawing>
                          <wp:anchor allowOverlap="1" behindDoc="0" distB="45720" distT="45720" distL="114300" distR="114300" hidden="0" layoutInCell="1" locked="0" relativeHeight="0" simplePos="0">
                            <wp:simplePos x="0" y="0"/>
                            <wp:positionH relativeFrom="column">
                              <wp:posOffset>1790700</wp:posOffset>
                            </wp:positionH>
                            <wp:positionV relativeFrom="paragraph">
                              <wp:posOffset>502920</wp:posOffset>
                            </wp:positionV>
                            <wp:extent cx="3393440" cy="1414145"/>
                            <wp:effectExtent b="0" l="0" r="0" t="0"/>
                            <wp:wrapSquare wrapText="bothSides" distB="45720" distT="45720" distL="114300" distR="114300"/>
                            <wp:docPr id="221" name="image7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7.png"/>
                                    <pic:cNvPicPr preferRelativeResize="0"/>
                                  </pic:nvPicPr>
                                  <pic:blipFill>
                                    <a:blip r:embed="rId2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93440" cy="1414145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ins>
              </w:sdtContent>
            </w:sdt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Oswald" w:cs="Oswald" w:eastAsia="Oswald" w:hAnsi="Oswald"/>
                <w:color w:val="e7e6e6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e7e6e6"/>
                <w:sz w:val="18"/>
                <w:szCs w:val="18"/>
              </w:rPr>
              <w:drawing>
                <wp:inline distB="0" distT="0" distL="0" distR="0">
                  <wp:extent cx="216121" cy="216121"/>
                  <wp:effectExtent b="0" l="0" r="0" t="0"/>
                  <wp:docPr descr="Open envelope" id="241" name="image4.png"/>
                  <a:graphic>
                    <a:graphicData uri="http://schemas.openxmlformats.org/drawingml/2006/picture">
                      <pic:pic>
                        <pic:nvPicPr>
                          <pic:cNvPr descr="Open envelope" id="0" name="image4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21" cy="2161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right"/>
              <w:rPr>
                <w:rFonts w:ascii="Oswald" w:cs="Oswald" w:eastAsia="Oswald" w:hAnsi="Oswald"/>
                <w:color w:val="e7e6e6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e7e6e6"/>
                <w:sz w:val="18"/>
                <w:szCs w:val="18"/>
                <w:rtl w:val="0"/>
              </w:rPr>
              <w:t xml:space="preserve">hello@reallygreatsite.com</w:t>
            </w:r>
          </w:p>
        </w:tc>
      </w:tr>
      <w:tr>
        <w:trPr>
          <w:cantSplit w:val="0"/>
          <w:trHeight w:val="4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Oswald" w:cs="Oswald" w:eastAsia="Oswald" w:hAnsi="Oswald"/>
                <w:color w:val="e7e6e6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e7e6e6"/>
                <w:sz w:val="18"/>
                <w:szCs w:val="18"/>
              </w:rPr>
              <w:drawing>
                <wp:inline distB="0" distT="0" distL="0" distR="0">
                  <wp:extent cx="244849" cy="244849"/>
                  <wp:effectExtent b="0" l="0" r="0" t="0"/>
                  <wp:docPr descr="Map with pin" id="240" name="image9.png"/>
                  <a:graphic>
                    <a:graphicData uri="http://schemas.openxmlformats.org/drawingml/2006/picture">
                      <pic:pic>
                        <pic:nvPicPr>
                          <pic:cNvPr descr="Map with pin" id="0" name="image9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49" cy="2448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Oswald" w:cs="Oswald" w:eastAsia="Oswald" w:hAnsi="Oswald"/>
                <w:color w:val="e7e6e6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e7e6e6"/>
                <w:sz w:val="18"/>
                <w:szCs w:val="18"/>
                <w:rtl w:val="0"/>
              </w:rPr>
              <w:t xml:space="preserve">123 Anywhere Street, Any City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1295400</wp:posOffset>
                </wp:positionV>
                <wp:extent cx="2914015" cy="8896350"/>
                <wp:effectExtent b="0" l="0" r="0" t="0"/>
                <wp:wrapNone/>
                <wp:docPr id="231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893755" y="0"/>
                          <a:ext cx="2904490" cy="7560000"/>
                        </a:xfrm>
                        <a:prstGeom prst="rect">
                          <a:avLst/>
                        </a:prstGeom>
                        <a:solidFill>
                          <a:srgbClr val="312C4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1295400</wp:posOffset>
                </wp:positionV>
                <wp:extent cx="2914015" cy="8896350"/>
                <wp:effectExtent b="0" l="0" r="0" t="0"/>
                <wp:wrapNone/>
                <wp:docPr id="231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015" cy="8896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350520</wp:posOffset>
                </wp:positionH>
                <wp:positionV relativeFrom="paragraph">
                  <wp:posOffset>1562735</wp:posOffset>
                </wp:positionV>
                <wp:extent cx="2391410" cy="300863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1410" cy="300863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4C99" w:rsidDel="00000000" w:rsidP="005F4C99" w:rsidRDefault="005F4C99" w:rsidRPr="00000000" w14:paraId="17799308" w14:textId="77777777">
                            <w:pPr>
                              <w:jc w:val="center"/>
                            </w:pPr>
                            <w:r w:rsidDel="00000000" w:rsidR="00000000" w:rsidRPr="00000000">
                              <w:rPr>
                                <w:noProof w:val="1"/>
                              </w:rPr>
                              <w:drawing>
                                <wp:inline distB="0" distT="0" distL="0" distR="0">
                                  <wp:extent cx="2122857" cy="2830476"/>
                                  <wp:effectExtent b="8255" l="0" r="0" t="0"/>
                                  <wp:docPr id="5" name="Picture 5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5" name="profpic2.jpg"/>
                                          <pic:cNvPicPr/>
                                        </pic:nvPicPr>
                                        <pic:blipFill rotWithShape="1">
                                          <a:blip r:embed="rId1">
                                            <a:extLst>
                                              <a:ext uri="{BEBA8EAE-BF5A-486C-A8C5-ECC9F3942E4B}"/>
                                              <a:ext uri="{28A0092B-C50C-407E-A947-70E740481C1C}"/>
                                            </a:extLst>
                                          </a:blip>
                                          <a:srcRect b="516" l="2521" r="1660" t="1418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5619" cy="2914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 cap="flat" cmpd="sng" w="6350" algn="ctr">
                                            <a:noFill/>
                                            <a:prstDash val="solid"/>
                                            <a:round/>
                                            <a:headEnd len="med" w="med" type="none"/>
                                            <a:tailEnd len="med" w="med" type="none"/>
                                          </a:ln>
                                          <a:extLst>
                                            <a:ext uri="{53640926-AAD7-44D8-BBD7-CCE9431645EC}"/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Ctr="0" anchor="t" bIns="45720" lIns="91440" rIns="91440" rot="0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350520</wp:posOffset>
                </wp:positionH>
                <wp:positionV relativeFrom="paragraph">
                  <wp:posOffset>1562735</wp:posOffset>
                </wp:positionV>
                <wp:extent cx="2391410" cy="3008630"/>
                <wp:effectExtent b="0" l="0" r="0" t="0"/>
                <wp:wrapSquare wrapText="bothSides" distB="45720" distT="45720" distL="114300" distR="114300"/>
                <wp:docPr id="2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1410" cy="30086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4719320</wp:posOffset>
                </wp:positionV>
                <wp:extent cx="1301750" cy="370840"/>
                <wp:effectExtent b="0" l="0" r="0" t="0"/>
                <wp:wrapSquare wrapText="bothSides" distB="45720" distT="45720" distL="114300" distR="114300"/>
                <wp:docPr id="223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699888" y="3599343"/>
                          <a:ext cx="129222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0"/>
                                <w:i w:val="0"/>
                                <w:smallCaps w:val="0"/>
                                <w:strike w:val="0"/>
                                <w:color w:val="e7e6e6"/>
                                <w:sz w:val="32"/>
                                <w:vertAlign w:val="baseline"/>
                              </w:rPr>
                              <w:t xml:space="preserve">PROFILE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4719320</wp:posOffset>
                </wp:positionV>
                <wp:extent cx="1301750" cy="370840"/>
                <wp:effectExtent b="0" l="0" r="0" t="0"/>
                <wp:wrapSquare wrapText="bothSides" distB="45720" distT="45720" distL="114300" distR="114300"/>
                <wp:docPr id="2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750" cy="370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5214620</wp:posOffset>
                </wp:positionV>
                <wp:extent cx="2519045" cy="913130"/>
                <wp:effectExtent b="0" l="0" r="0" t="0"/>
                <wp:wrapSquare wrapText="bothSides" distB="45720" distT="45720" distL="114300" distR="114300"/>
                <wp:docPr id="235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091240" y="3328198"/>
                          <a:ext cx="2509520" cy="903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0"/>
                                <w:i w:val="0"/>
                                <w:smallCaps w:val="0"/>
                                <w:strike w:val="0"/>
                                <w:color w:val="e7e6e6"/>
                                <w:sz w:val="22"/>
                                <w:vertAlign w:val="baseline"/>
                              </w:rPr>
                              <w:t xml:space="preserve">Lorem ipsum dolor sit amet, consectetur adipiscing elit, sed do eiusmod tempor incididunt ut labore et dolore magna aliqua.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5214620</wp:posOffset>
                </wp:positionV>
                <wp:extent cx="2519045" cy="913130"/>
                <wp:effectExtent b="0" l="0" r="0" t="0"/>
                <wp:wrapSquare wrapText="bothSides" distB="45720" distT="45720" distL="114300" distR="114300"/>
                <wp:docPr id="235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9045" cy="913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6408420</wp:posOffset>
                </wp:positionV>
                <wp:extent cx="1301750" cy="370840"/>
                <wp:effectExtent b="0" l="0" r="0" t="0"/>
                <wp:wrapSquare wrapText="bothSides" distB="45720" distT="45720" distL="114300" distR="114300"/>
                <wp:docPr id="22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699888" y="3599343"/>
                          <a:ext cx="129222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swald" w:cs="Oswald" w:eastAsia="Oswald" w:hAnsi="Oswald"/>
                                <w:b w:val="0"/>
                                <w:i w:val="0"/>
                                <w:smallCaps w:val="0"/>
                                <w:strike w:val="0"/>
                                <w:color w:val="e7e6e6"/>
                                <w:sz w:val="32"/>
                                <w:vertAlign w:val="baseline"/>
                              </w:rPr>
                              <w:t xml:space="preserve">CONTACT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863600</wp:posOffset>
                </wp:positionH>
                <wp:positionV relativeFrom="paragraph">
                  <wp:posOffset>6408420</wp:posOffset>
                </wp:positionV>
                <wp:extent cx="1301750" cy="370840"/>
                <wp:effectExtent b="0" l="0" r="0" t="0"/>
                <wp:wrapSquare wrapText="bothSides" distB="45720" distT="45720" distL="114300" distR="114300"/>
                <wp:docPr id="22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1750" cy="370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headerReference r:id="rId32" w:type="default"/>
      <w:headerReference r:id="rId33" w:type="first"/>
      <w:headerReference r:id="rId34" w:type="even"/>
      <w:footerReference r:id="rId35" w:type="default"/>
      <w:footerReference r:id="rId36" w:type="first"/>
      <w:footerReference r:id="rId37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swald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248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F4C9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F4C99"/>
    <w:rPr>
      <w:rFonts w:ascii="Segoe UI" w:cs="Segoe UI" w:hAnsi="Segoe UI"/>
      <w:sz w:val="18"/>
      <w:szCs w:val="18"/>
    </w:rPr>
  </w:style>
  <w:style w:type="table" w:styleId="TableGrid">
    <w:name w:val="Table Grid"/>
    <w:basedOn w:val="TableNormal"/>
    <w:uiPriority w:val="39"/>
    <w:rsid w:val="001F24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BD04D9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D04D9"/>
  </w:style>
  <w:style w:type="paragraph" w:styleId="Footer">
    <w:name w:val="footer"/>
    <w:basedOn w:val="Normal"/>
    <w:link w:val="FooterChar"/>
    <w:uiPriority w:val="99"/>
    <w:unhideWhenUsed w:val="1"/>
    <w:rsid w:val="00BD04D9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D04D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25.png"/><Relationship Id="rId21" Type="http://schemas.openxmlformats.org/officeDocument/2006/relationships/image" Target="media/image12.png"/><Relationship Id="rId24" Type="http://schemas.openxmlformats.org/officeDocument/2006/relationships/image" Target="media/image7.png"/><Relationship Id="rId23" Type="http://schemas.openxmlformats.org/officeDocument/2006/relationships/image" Target="media/image17.png"/><Relationship Id="rId1" Type="http://schemas.openxmlformats.org/officeDocument/2006/relationships/image" Target="media/image1.pn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9.png"/><Relationship Id="rId26" Type="http://schemas.openxmlformats.org/officeDocument/2006/relationships/image" Target="media/image9.png"/><Relationship Id="rId25" Type="http://schemas.openxmlformats.org/officeDocument/2006/relationships/image" Target="media/image4.png"/><Relationship Id="rId28" Type="http://schemas.openxmlformats.org/officeDocument/2006/relationships/image" Target="media/image3.png"/><Relationship Id="rId27" Type="http://schemas.openxmlformats.org/officeDocument/2006/relationships/image" Target="media/image18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10.png"/><Relationship Id="rId7" Type="http://schemas.openxmlformats.org/officeDocument/2006/relationships/customXml" Target="../customXML/item1.xml"/><Relationship Id="rId8" Type="http://schemas.openxmlformats.org/officeDocument/2006/relationships/image" Target="media/image21.png"/><Relationship Id="rId31" Type="http://schemas.openxmlformats.org/officeDocument/2006/relationships/image" Target="media/image13.png"/><Relationship Id="rId30" Type="http://schemas.openxmlformats.org/officeDocument/2006/relationships/image" Target="media/image22.png"/><Relationship Id="rId11" Type="http://schemas.openxmlformats.org/officeDocument/2006/relationships/image" Target="media/image8.png"/><Relationship Id="rId33" Type="http://schemas.openxmlformats.org/officeDocument/2006/relationships/header" Target="header3.xml"/><Relationship Id="rId10" Type="http://schemas.openxmlformats.org/officeDocument/2006/relationships/image" Target="media/image20.png"/><Relationship Id="rId32" Type="http://schemas.openxmlformats.org/officeDocument/2006/relationships/header" Target="header1.xml"/><Relationship Id="rId13" Type="http://schemas.openxmlformats.org/officeDocument/2006/relationships/image" Target="media/image24.png"/><Relationship Id="rId35" Type="http://schemas.openxmlformats.org/officeDocument/2006/relationships/footer" Target="footer3.xml"/><Relationship Id="rId12" Type="http://schemas.openxmlformats.org/officeDocument/2006/relationships/image" Target="media/image11.png"/><Relationship Id="rId34" Type="http://schemas.openxmlformats.org/officeDocument/2006/relationships/header" Target="header2.xml"/><Relationship Id="rId15" Type="http://schemas.openxmlformats.org/officeDocument/2006/relationships/image" Target="media/image6.png"/><Relationship Id="rId37" Type="http://schemas.openxmlformats.org/officeDocument/2006/relationships/footer" Target="footer1.xml"/><Relationship Id="rId14" Type="http://schemas.openxmlformats.org/officeDocument/2006/relationships/image" Target="media/image16.png"/><Relationship Id="rId36" Type="http://schemas.openxmlformats.org/officeDocument/2006/relationships/footer" Target="footer2.xml"/><Relationship Id="rId17" Type="http://schemas.openxmlformats.org/officeDocument/2006/relationships/image" Target="media/image14.png"/><Relationship Id="rId16" Type="http://schemas.openxmlformats.org/officeDocument/2006/relationships/image" Target="media/image5.png"/><Relationship Id="rId19" Type="http://schemas.openxmlformats.org/officeDocument/2006/relationships/image" Target="media/image23.png"/><Relationship Id="rId1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Oswald-regular.ttf"/><Relationship Id="rId3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gh1wXMKVUrnFgqMQyCMt2Rpz3A==">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2019-09-30T22:28:00Z</dcterms:created>
  <dc:creator>Grace Zhiamin Lee</dc:creator>
</cp:coreProperties>
</file>