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sz w:val="2"/>
          <w:szCs w:val="2"/>
        </w:rPr>
        <w:sectPr>
          <w:pgSz w:h="16840" w:w="11910" w:orient="portrait"/>
          <w:pgMar w:bottom="280" w:top="620" w:left="1000" w:right="1140" w:header="720" w:footer="720"/>
          <w:pgNumType w:start="1"/>
        </w:sectPr>
      </w:pPr>
      <w:bookmarkStart w:colFirst="0" w:colLast="0" w:name="_heading=h.gjdgxs" w:id="0"/>
      <w:bookmarkEnd w:id="0"/>
      <w:sdt>
        <w:sdtPr>
          <w:tag w:val="goog_rdk_1"/>
        </w:sdtPr>
        <w:sdtContent>
          <w:ins w:author="Vinayak Shinde" w:id="0" w:date="2021-11-24T13:54:0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3200718</wp:posOffset>
                </wp:positionH>
                <wp:positionV relativeFrom="page">
                  <wp:posOffset>2389188</wp:posOffset>
                </wp:positionV>
                <wp:extent cx="3566159" cy="22034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567683" y="3674590"/>
                          <a:ext cx="3556634" cy="210820"/>
                        </a:xfrm>
                        <a:custGeom>
                          <a:rect b="b" l="l" r="r" t="t"/>
                          <a:pathLst>
                            <a:path extrusionOk="0" h="210820" w="3556634">
                              <a:moveTo>
                                <a:pt x="0" y="0"/>
                              </a:moveTo>
                              <a:lnTo>
                                <a:pt x="0" y="210820"/>
                              </a:lnTo>
                              <a:lnTo>
                                <a:pt x="3556634" y="210820"/>
                              </a:lnTo>
                              <a:lnTo>
                                <a:pt x="355663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W O R K   E X P E R I E N C E                                       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3200718</wp:posOffset>
                </wp:positionH>
                <wp:positionV relativeFrom="page">
                  <wp:posOffset>2389188</wp:posOffset>
                </wp:positionV>
                <wp:extent cx="3566159" cy="22034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6159" cy="220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203200</wp:posOffset>
                </wp:positionH>
                <wp:positionV relativeFrom="page">
                  <wp:posOffset>203200</wp:posOffset>
                </wp:positionV>
                <wp:extent cx="7102475" cy="1026033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4763" y="0"/>
                          <a:ext cx="7102475" cy="10260330"/>
                          <a:chOff x="1794763" y="0"/>
                          <a:chExt cx="7102475" cy="7559997"/>
                        </a:xfrm>
                      </wpg:grpSpPr>
                      <wpg:grpSp>
                        <wpg:cNvGrpSpPr/>
                        <wpg:grpSpPr>
                          <a:xfrm>
                            <a:off x="1794763" y="0"/>
                            <a:ext cx="7102475" cy="7559997"/>
                            <a:chOff x="0" y="0"/>
                            <a:chExt cx="7102475" cy="1026032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102475" cy="10260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33730" y="1979295"/>
                              <a:ext cx="591439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785110" y="2420620"/>
                              <a:ext cx="0" cy="72174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36270" y="2995295"/>
                              <a:ext cx="254635" cy="254635"/>
                            </a:xfrm>
                            <a:custGeom>
                              <a:rect b="b" l="l" r="r" t="t"/>
                              <a:pathLst>
                                <a:path extrusionOk="0" h="254635" w="254635">
                                  <a:moveTo>
                                    <a:pt x="187960" y="0"/>
                                  </a:moveTo>
                                  <a:lnTo>
                                    <a:pt x="66675" y="0"/>
                                  </a:lnTo>
                                  <a:lnTo>
                                    <a:pt x="40640" y="5715"/>
                                  </a:lnTo>
                                  <a:lnTo>
                                    <a:pt x="19685" y="19685"/>
                                  </a:lnTo>
                                  <a:lnTo>
                                    <a:pt x="5080" y="40640"/>
                                  </a:lnTo>
                                  <a:lnTo>
                                    <a:pt x="0" y="66675"/>
                                  </a:lnTo>
                                  <a:lnTo>
                                    <a:pt x="0" y="187960"/>
                                  </a:lnTo>
                                  <a:lnTo>
                                    <a:pt x="5080" y="213995"/>
                                  </a:lnTo>
                                  <a:lnTo>
                                    <a:pt x="19685" y="234950"/>
                                  </a:lnTo>
                                  <a:lnTo>
                                    <a:pt x="40640" y="248920"/>
                                  </a:lnTo>
                                  <a:lnTo>
                                    <a:pt x="66675" y="254635"/>
                                  </a:lnTo>
                                  <a:lnTo>
                                    <a:pt x="187960" y="254635"/>
                                  </a:lnTo>
                                  <a:lnTo>
                                    <a:pt x="213995" y="248920"/>
                                  </a:lnTo>
                                  <a:lnTo>
                                    <a:pt x="234950" y="234950"/>
                                  </a:lnTo>
                                  <a:lnTo>
                                    <a:pt x="248920" y="213995"/>
                                  </a:lnTo>
                                  <a:lnTo>
                                    <a:pt x="254635" y="187960"/>
                                  </a:lnTo>
                                  <a:lnTo>
                                    <a:pt x="254635" y="66675"/>
                                  </a:lnTo>
                                  <a:lnTo>
                                    <a:pt x="248920" y="40640"/>
                                  </a:lnTo>
                                  <a:lnTo>
                                    <a:pt x="234950" y="19685"/>
                                  </a:lnTo>
                                  <a:lnTo>
                                    <a:pt x="213995" y="5715"/>
                                  </a:lnTo>
                                  <a:lnTo>
                                    <a:pt x="1879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36270" y="3393440"/>
                              <a:ext cx="254635" cy="254635"/>
                            </a:xfrm>
                            <a:custGeom>
                              <a:rect b="b" l="l" r="r" t="t"/>
                              <a:pathLst>
                                <a:path extrusionOk="0" h="254635" w="254635">
                                  <a:moveTo>
                                    <a:pt x="187960" y="0"/>
                                  </a:moveTo>
                                  <a:lnTo>
                                    <a:pt x="66675" y="0"/>
                                  </a:lnTo>
                                  <a:lnTo>
                                    <a:pt x="40640" y="5715"/>
                                  </a:lnTo>
                                  <a:lnTo>
                                    <a:pt x="19685" y="19685"/>
                                  </a:lnTo>
                                  <a:lnTo>
                                    <a:pt x="5080" y="40640"/>
                                  </a:lnTo>
                                  <a:lnTo>
                                    <a:pt x="0" y="66675"/>
                                  </a:lnTo>
                                  <a:lnTo>
                                    <a:pt x="0" y="187960"/>
                                  </a:lnTo>
                                  <a:lnTo>
                                    <a:pt x="5080" y="213995"/>
                                  </a:lnTo>
                                  <a:lnTo>
                                    <a:pt x="19685" y="234950"/>
                                  </a:lnTo>
                                  <a:lnTo>
                                    <a:pt x="40640" y="249555"/>
                                  </a:lnTo>
                                  <a:lnTo>
                                    <a:pt x="66675" y="254635"/>
                                  </a:lnTo>
                                  <a:lnTo>
                                    <a:pt x="187960" y="254635"/>
                                  </a:lnTo>
                                  <a:lnTo>
                                    <a:pt x="213995" y="249555"/>
                                  </a:lnTo>
                                  <a:lnTo>
                                    <a:pt x="234950" y="234950"/>
                                  </a:lnTo>
                                  <a:lnTo>
                                    <a:pt x="248920" y="213995"/>
                                  </a:lnTo>
                                  <a:lnTo>
                                    <a:pt x="254635" y="187960"/>
                                  </a:lnTo>
                                  <a:lnTo>
                                    <a:pt x="254635" y="66675"/>
                                  </a:lnTo>
                                  <a:lnTo>
                                    <a:pt x="248920" y="40640"/>
                                  </a:lnTo>
                                  <a:lnTo>
                                    <a:pt x="234950" y="19685"/>
                                  </a:lnTo>
                                  <a:lnTo>
                                    <a:pt x="213995" y="5715"/>
                                  </a:lnTo>
                                  <a:lnTo>
                                    <a:pt x="1879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36270" y="2198370"/>
                              <a:ext cx="254635" cy="254635"/>
                            </a:xfrm>
                            <a:custGeom>
                              <a:rect b="b" l="l" r="r" t="t"/>
                              <a:pathLst>
                                <a:path extrusionOk="0" h="254635" w="254635">
                                  <a:moveTo>
                                    <a:pt x="187960" y="0"/>
                                  </a:moveTo>
                                  <a:lnTo>
                                    <a:pt x="66675" y="0"/>
                                  </a:lnTo>
                                  <a:lnTo>
                                    <a:pt x="40640" y="5080"/>
                                  </a:lnTo>
                                  <a:lnTo>
                                    <a:pt x="19685" y="19685"/>
                                  </a:lnTo>
                                  <a:lnTo>
                                    <a:pt x="5080" y="40640"/>
                                  </a:lnTo>
                                  <a:lnTo>
                                    <a:pt x="0" y="66040"/>
                                  </a:lnTo>
                                  <a:lnTo>
                                    <a:pt x="0" y="187960"/>
                                  </a:lnTo>
                                  <a:lnTo>
                                    <a:pt x="5080" y="213360"/>
                                  </a:lnTo>
                                  <a:lnTo>
                                    <a:pt x="19685" y="234950"/>
                                  </a:lnTo>
                                  <a:lnTo>
                                    <a:pt x="40640" y="248920"/>
                                  </a:lnTo>
                                  <a:lnTo>
                                    <a:pt x="66675" y="254000"/>
                                  </a:lnTo>
                                  <a:lnTo>
                                    <a:pt x="187960" y="254000"/>
                                  </a:lnTo>
                                  <a:lnTo>
                                    <a:pt x="213995" y="248920"/>
                                  </a:lnTo>
                                  <a:lnTo>
                                    <a:pt x="234950" y="234950"/>
                                  </a:lnTo>
                                  <a:lnTo>
                                    <a:pt x="248920" y="213360"/>
                                  </a:lnTo>
                                  <a:lnTo>
                                    <a:pt x="254635" y="187960"/>
                                  </a:lnTo>
                                  <a:lnTo>
                                    <a:pt x="254635" y="66040"/>
                                  </a:lnTo>
                                  <a:lnTo>
                                    <a:pt x="248920" y="40640"/>
                                  </a:lnTo>
                                  <a:lnTo>
                                    <a:pt x="234950" y="19685"/>
                                  </a:lnTo>
                                  <a:lnTo>
                                    <a:pt x="213995" y="5080"/>
                                  </a:lnTo>
                                  <a:lnTo>
                                    <a:pt x="1879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36270" y="2597150"/>
                              <a:ext cx="254635" cy="254635"/>
                            </a:xfrm>
                            <a:custGeom>
                              <a:rect b="b" l="l" r="r" t="t"/>
                              <a:pathLst>
                                <a:path extrusionOk="0" h="254635" w="254635">
                                  <a:moveTo>
                                    <a:pt x="187960" y="0"/>
                                  </a:moveTo>
                                  <a:lnTo>
                                    <a:pt x="66675" y="0"/>
                                  </a:lnTo>
                                  <a:lnTo>
                                    <a:pt x="40640" y="5080"/>
                                  </a:lnTo>
                                  <a:lnTo>
                                    <a:pt x="19685" y="19685"/>
                                  </a:lnTo>
                                  <a:lnTo>
                                    <a:pt x="5080" y="40640"/>
                                  </a:lnTo>
                                  <a:lnTo>
                                    <a:pt x="0" y="66675"/>
                                  </a:lnTo>
                                  <a:lnTo>
                                    <a:pt x="0" y="187960"/>
                                  </a:lnTo>
                                  <a:lnTo>
                                    <a:pt x="5080" y="213995"/>
                                  </a:lnTo>
                                  <a:lnTo>
                                    <a:pt x="19685" y="234950"/>
                                  </a:lnTo>
                                  <a:lnTo>
                                    <a:pt x="40640" y="248920"/>
                                  </a:lnTo>
                                  <a:lnTo>
                                    <a:pt x="66675" y="254635"/>
                                  </a:lnTo>
                                  <a:lnTo>
                                    <a:pt x="187960" y="254635"/>
                                  </a:lnTo>
                                  <a:lnTo>
                                    <a:pt x="213995" y="248920"/>
                                  </a:lnTo>
                                  <a:lnTo>
                                    <a:pt x="234950" y="234950"/>
                                  </a:lnTo>
                                  <a:lnTo>
                                    <a:pt x="248920" y="213995"/>
                                  </a:lnTo>
                                  <a:lnTo>
                                    <a:pt x="254635" y="187960"/>
                                  </a:lnTo>
                                  <a:lnTo>
                                    <a:pt x="254635" y="66675"/>
                                  </a:lnTo>
                                  <a:lnTo>
                                    <a:pt x="248920" y="40640"/>
                                  </a:lnTo>
                                  <a:lnTo>
                                    <a:pt x="234950" y="19685"/>
                                  </a:lnTo>
                                  <a:lnTo>
                                    <a:pt x="213995" y="5080"/>
                                  </a:lnTo>
                                  <a:lnTo>
                                    <a:pt x="1879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203200</wp:posOffset>
                </wp:positionH>
                <wp:positionV relativeFrom="page">
                  <wp:posOffset>203200</wp:posOffset>
                </wp:positionV>
                <wp:extent cx="7102475" cy="1026033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2475" cy="10260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702628</wp:posOffset>
                </wp:positionH>
                <wp:positionV relativeFrom="page">
                  <wp:posOffset>396558</wp:posOffset>
                </wp:positionV>
                <wp:extent cx="3487420" cy="13620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07053" y="3103725"/>
                          <a:ext cx="3477895" cy="1352550"/>
                        </a:xfrm>
                        <a:custGeom>
                          <a:rect b="b" l="l" r="r" t="t"/>
                          <a:pathLst>
                            <a:path extrusionOk="0" h="1352550" w="3477895">
                              <a:moveTo>
                                <a:pt x="0" y="0"/>
                              </a:moveTo>
                              <a:lnTo>
                                <a:pt x="0" y="1352550"/>
                              </a:lnTo>
                              <a:lnTo>
                                <a:pt x="3477895" y="1352550"/>
                              </a:lnTo>
                              <a:lnTo>
                                <a:pt x="34778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20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rberry Letters" w:cs="Barberry Letters" w:eastAsia="Barberry Letters" w:hAnsi="Barberry Letter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32"/>
                                <w:vertAlign w:val="baseline"/>
                              </w:rPr>
                              <w:t xml:space="preserve">Charlotte Anderson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702628</wp:posOffset>
                </wp:positionH>
                <wp:positionV relativeFrom="page">
                  <wp:posOffset>396558</wp:posOffset>
                </wp:positionV>
                <wp:extent cx="3487420" cy="13620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7420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819468</wp:posOffset>
                </wp:positionH>
                <wp:positionV relativeFrom="page">
                  <wp:posOffset>1517333</wp:posOffset>
                </wp:positionV>
                <wp:extent cx="2449830" cy="26289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125848" y="3653318"/>
                          <a:ext cx="2440305" cy="253365"/>
                        </a:xfrm>
                        <a:custGeom>
                          <a:rect b="b" l="l" r="r" t="t"/>
                          <a:pathLst>
                            <a:path extrusionOk="0" h="253365" w="2440305">
                              <a:moveTo>
                                <a:pt x="0" y="0"/>
                              </a:moveTo>
                              <a:lnTo>
                                <a:pt x="0" y="253365"/>
                              </a:lnTo>
                              <a:lnTo>
                                <a:pt x="2440305" y="253365"/>
                              </a:lnTo>
                              <a:lnTo>
                                <a:pt x="244030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S Y S T E M	E N G I N E E R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819468</wp:posOffset>
                </wp:positionH>
                <wp:positionV relativeFrom="page">
                  <wp:posOffset>1517333</wp:posOffset>
                </wp:positionV>
                <wp:extent cx="2449830" cy="26289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9830" cy="262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1175703</wp:posOffset>
                </wp:positionH>
                <wp:positionV relativeFrom="page">
                  <wp:posOffset>2427923</wp:posOffset>
                </wp:positionV>
                <wp:extent cx="1172845" cy="2171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64340" y="3676178"/>
                          <a:ext cx="1163320" cy="207645"/>
                        </a:xfrm>
                        <a:custGeom>
                          <a:rect b="b" l="l" r="r" t="t"/>
                          <a:pathLst>
                            <a:path extrusionOk="0" h="207645" w="1163320">
                              <a:moveTo>
                                <a:pt x="0" y="0"/>
                              </a:moveTo>
                              <a:lnTo>
                                <a:pt x="0" y="207645"/>
                              </a:lnTo>
                              <a:lnTo>
                                <a:pt x="1163320" y="207645"/>
                              </a:lnTo>
                              <a:lnTo>
                                <a:pt x="116332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999999523162842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(212) 555 - 5555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1175703</wp:posOffset>
                </wp:positionH>
                <wp:positionV relativeFrom="page">
                  <wp:posOffset>2427923</wp:posOffset>
                </wp:positionV>
                <wp:extent cx="1172845" cy="2171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84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3179128</wp:posOffset>
                </wp:positionH>
                <wp:positionV relativeFrom="page">
                  <wp:posOffset>2754313</wp:posOffset>
                </wp:positionV>
                <wp:extent cx="3547109" cy="20415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577208" y="2764000"/>
                          <a:ext cx="3537584" cy="2032000"/>
                        </a:xfrm>
                        <a:custGeom>
                          <a:rect b="b" l="l" r="r" t="t"/>
                          <a:pathLst>
                            <a:path extrusionOk="0" h="2032000" w="3537584">
                              <a:moveTo>
                                <a:pt x="0" y="0"/>
                              </a:moveTo>
                              <a:lnTo>
                                <a:pt x="0" y="2032000"/>
                              </a:lnTo>
                              <a:lnTo>
                                <a:pt x="3537584" y="2032000"/>
                              </a:lnTo>
                              <a:lnTo>
                                <a:pt x="35375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5" w:line="227.99999713897705"/>
                              <w:ind w:left="54.000000953674316" w:right="259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3.00000190734863" w:line="240"/>
                              <w:ind w:left="54.000000953674316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Jan. 2018 - Dec.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27.99999713897705"/>
                              <w:ind w:left="220" w:right="17.000000476837158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 systems engineering, software engineer- ing and technical consulting.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5" w:line="227.99999713897705"/>
                              <w:ind w:left="220" w:right="48.00000190734863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Conducted extensive trade studies of a large number of </w:t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Copyright © by ResumeViking.com</w:t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; Click to see 70 more resume templates for free.</w:t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These studies identified proven (low-risk) implementations of SMP and RDBMS systems that met stringent performance and availability criteria.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3179128</wp:posOffset>
                </wp:positionH>
                <wp:positionV relativeFrom="page">
                  <wp:posOffset>2754313</wp:posOffset>
                </wp:positionV>
                <wp:extent cx="3547109" cy="204152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7109" cy="204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1175703</wp:posOffset>
                </wp:positionH>
                <wp:positionV relativeFrom="page">
                  <wp:posOffset>2811463</wp:posOffset>
                </wp:positionV>
                <wp:extent cx="1494790" cy="2171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603368" y="3676178"/>
                          <a:ext cx="1485265" cy="207645"/>
                        </a:xfrm>
                        <a:custGeom>
                          <a:rect b="b" l="l" r="r" t="t"/>
                          <a:pathLst>
                            <a:path extrusionOk="0" h="207645" w="1485265">
                              <a:moveTo>
                                <a:pt x="0" y="0"/>
                              </a:moveTo>
                              <a:lnTo>
                                <a:pt x="0" y="207645"/>
                              </a:lnTo>
                              <a:lnTo>
                                <a:pt x="1485265" y="207645"/>
                              </a:lnTo>
                              <a:lnTo>
                                <a:pt x="14852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999999523162842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yourname@mail.com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1175703</wp:posOffset>
                </wp:positionH>
                <wp:positionV relativeFrom="page">
                  <wp:posOffset>2811463</wp:posOffset>
                </wp:positionV>
                <wp:extent cx="1494790" cy="21717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4790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1175703</wp:posOffset>
                </wp:positionH>
                <wp:positionV relativeFrom="page">
                  <wp:posOffset>3206433</wp:posOffset>
                </wp:positionV>
                <wp:extent cx="1603375" cy="2171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9075" y="3676178"/>
                          <a:ext cx="1593850" cy="207645"/>
                        </a:xfrm>
                        <a:custGeom>
                          <a:rect b="b" l="l" r="r" t="t"/>
                          <a:pathLst>
                            <a:path extrusionOk="0" h="207645" w="1593850">
                              <a:moveTo>
                                <a:pt x="0" y="0"/>
                              </a:moveTo>
                              <a:lnTo>
                                <a:pt x="0" y="207645"/>
                              </a:lnTo>
                              <a:lnTo>
                                <a:pt x="1593850" y="207645"/>
                              </a:lnTo>
                              <a:lnTo>
                                <a:pt x="15938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999999523162842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www.yourwebsite.com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1175703</wp:posOffset>
                </wp:positionH>
                <wp:positionV relativeFrom="page">
                  <wp:posOffset>3206433</wp:posOffset>
                </wp:positionV>
                <wp:extent cx="1603375" cy="2171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337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1175703</wp:posOffset>
                </wp:positionH>
                <wp:positionV relativeFrom="page">
                  <wp:posOffset>3595688</wp:posOffset>
                </wp:positionV>
                <wp:extent cx="939164" cy="21717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881181" y="3676178"/>
                          <a:ext cx="929639" cy="207645"/>
                        </a:xfrm>
                        <a:custGeom>
                          <a:rect b="b" l="l" r="r" t="t"/>
                          <a:pathLst>
                            <a:path extrusionOk="0" h="207645" w="929639">
                              <a:moveTo>
                                <a:pt x="0" y="0"/>
                              </a:moveTo>
                              <a:lnTo>
                                <a:pt x="0" y="207645"/>
                              </a:lnTo>
                              <a:lnTo>
                                <a:pt x="929639" y="207645"/>
                              </a:lnTo>
                              <a:lnTo>
                                <a:pt x="92963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999999523162842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location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1175703</wp:posOffset>
                </wp:positionH>
                <wp:positionV relativeFrom="page">
                  <wp:posOffset>3595688</wp:posOffset>
                </wp:positionV>
                <wp:extent cx="939164" cy="21717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4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819468</wp:posOffset>
                </wp:positionH>
                <wp:positionV relativeFrom="page">
                  <wp:posOffset>4383723</wp:posOffset>
                </wp:positionV>
                <wp:extent cx="1951990" cy="176276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374768" y="2903383"/>
                          <a:ext cx="1942465" cy="1753235"/>
                        </a:xfrm>
                        <a:custGeom>
                          <a:rect b="b" l="l" r="r" t="t"/>
                          <a:pathLst>
                            <a:path extrusionOk="0" h="1753235" w="1942465">
                              <a:moveTo>
                                <a:pt x="0" y="0"/>
                              </a:moveTo>
                              <a:lnTo>
                                <a:pt x="0" y="1753235"/>
                              </a:lnTo>
                              <a:lnTo>
                                <a:pt x="1942465" y="1753235"/>
                              </a:lnTo>
                              <a:lnTo>
                                <a:pt x="19424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E D U C A T I O N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96.00000381469727" w:line="290.00000953674316"/>
                              <w:ind w:left="34.000000953674316" w:right="268.99999618530273" w:firstLine="35.9999990463256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Degree name / Major University / Location 2000 - 2005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6.99999809265137" w:line="240"/>
                              <w:ind w:left="34.000000953674316" w:right="0" w:firstLine="35.9999990463256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Degree name / Major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7.000000476837158" w:line="240"/>
                              <w:ind w:left="34.000000953674316" w:right="26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University / Location 2006 - 2011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819468</wp:posOffset>
                </wp:positionH>
                <wp:positionV relativeFrom="page">
                  <wp:posOffset>4383723</wp:posOffset>
                </wp:positionV>
                <wp:extent cx="1951990" cy="176276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990" cy="1762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3179128</wp:posOffset>
                </wp:positionH>
                <wp:positionV relativeFrom="page">
                  <wp:posOffset>4964113</wp:posOffset>
                </wp:positionV>
                <wp:extent cx="3587750" cy="263906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556888" y="2465233"/>
                          <a:ext cx="3578225" cy="2629535"/>
                        </a:xfrm>
                        <a:custGeom>
                          <a:rect b="b" l="l" r="r" t="t"/>
                          <a:pathLst>
                            <a:path extrusionOk="0" h="2629535" w="3578225">
                              <a:moveTo>
                                <a:pt x="0" y="0"/>
                              </a:moveTo>
                              <a:lnTo>
                                <a:pt x="0" y="2629535"/>
                              </a:lnTo>
                              <a:lnTo>
                                <a:pt x="3578225" y="2629535"/>
                              </a:lnTo>
                              <a:lnTo>
                                <a:pt x="35782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5" w:line="227.99999713897705"/>
                              <w:ind w:left="54.000000953674316" w:right="2653.9999389648438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8.00000190734863" w:line="240"/>
                              <w:ind w:left="6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Dec. 2016 - Nov. 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36.00000381469727" w:line="227.99999713897705"/>
                              <w:ind w:left="220" w:right="17.000000476837158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Provided technical consulting services to the Smithsonian Institute’s Information Technology Services Group, Amnesty International, and internal research and development initiatives.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27.99999713897705"/>
                              <w:ind w:left="220" w:right="88.99999618530273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Consolidated and documented the Smithsonian Laboratory’s Testing, Demonstration, and Training databases onto a single server, maximizing the use of the laboratory’s computing resources.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99999809265137" w:line="227.99999713897705"/>
                              <w:ind w:left="220" w:right="10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Brought the Smithsonian Laboratory on-line with the Internet.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3179128</wp:posOffset>
                </wp:positionH>
                <wp:positionV relativeFrom="page">
                  <wp:posOffset>4964113</wp:posOffset>
                </wp:positionV>
                <wp:extent cx="3587750" cy="263906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7750" cy="2639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819468</wp:posOffset>
                </wp:positionH>
                <wp:positionV relativeFrom="page">
                  <wp:posOffset>6580823</wp:posOffset>
                </wp:positionV>
                <wp:extent cx="1951990" cy="196786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374768" y="2800830"/>
                          <a:ext cx="1942465" cy="1958340"/>
                        </a:xfrm>
                        <a:custGeom>
                          <a:rect b="b" l="l" r="r" t="t"/>
                          <a:pathLst>
                            <a:path extrusionOk="0" h="1958340" w="1942465">
                              <a:moveTo>
                                <a:pt x="0" y="0"/>
                              </a:moveTo>
                              <a:lnTo>
                                <a:pt x="0" y="1958340"/>
                              </a:lnTo>
                              <a:lnTo>
                                <a:pt x="1942465" y="1958340"/>
                              </a:lnTo>
                              <a:lnTo>
                                <a:pt x="19424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S K I L L S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16.00000381469727" w:line="240"/>
                              <w:ind w:left="257.99999237060547" w:right="0" w:firstLine="32.9999995231628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Visual Basic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5" w:line="240"/>
                              <w:ind w:left="238.99999618530273" w:right="0" w:firstLine="3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Unix Shell 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40"/>
                              <w:ind w:left="240" w:right="0" w:firstLine="40.00000953674316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Fortran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40"/>
                              <w:ind w:left="238.0000114440918" w:right="0" w:firstLine="38.00000667572021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Clipper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5" w:line="240"/>
                              <w:ind w:left="228.99999618530273" w:right="0" w:firstLine="29.000000953674316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Algol 68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53.99999618530273" w:line="240"/>
                              <w:ind w:left="240" w:right="0" w:firstLine="40.00000953674316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Pascal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819468</wp:posOffset>
                </wp:positionH>
                <wp:positionV relativeFrom="page">
                  <wp:posOffset>6580823</wp:posOffset>
                </wp:positionV>
                <wp:extent cx="1951990" cy="196786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990" cy="196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3179128</wp:posOffset>
                </wp:positionH>
                <wp:positionV relativeFrom="page">
                  <wp:posOffset>7780338</wp:posOffset>
                </wp:positionV>
                <wp:extent cx="3554095" cy="22167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73715" y="2676370"/>
                          <a:ext cx="3544570" cy="2207260"/>
                        </a:xfrm>
                        <a:custGeom>
                          <a:rect b="b" l="l" r="r" t="t"/>
                          <a:pathLst>
                            <a:path extrusionOk="0" h="2207260" w="3544570">
                              <a:moveTo>
                                <a:pt x="0" y="0"/>
                              </a:moveTo>
                              <a:lnTo>
                                <a:pt x="0" y="2207260"/>
                              </a:lnTo>
                              <a:lnTo>
                                <a:pt x="3544570" y="2207260"/>
                              </a:lnTo>
                              <a:lnTo>
                                <a:pt x="354457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5" w:line="227.99999713897705"/>
                              <w:ind w:left="54.000000953674316" w:right="2601.0000610351562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Position title here Company name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40"/>
                              <w:ind w:left="61.9999980926513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Oct. 2016 - Sep. 2014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6.99999809265137" w:line="227.99999713897705"/>
                              <w:ind w:left="220" w:right="73.00000190734863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Analyzed problems and ADP processes; designed, tested, and implemented software and hardware systems for an organizational operations center.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6.00000381469727" w:line="227.99999713897705"/>
                              <w:ind w:left="220" w:right="17.000000476837158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ppleSystemUIFont" w:cs="AppleSystemUIFont" w:eastAsia="AppleSystemUIFont" w:hAnsi="AppleSystemUIFon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Resume Builder? Fill in your details, choose and download 12 resume designs! Only $ 2,95</w:t>
                            </w: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5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3179128</wp:posOffset>
                </wp:positionH>
                <wp:positionV relativeFrom="page">
                  <wp:posOffset>7780338</wp:posOffset>
                </wp:positionV>
                <wp:extent cx="3554095" cy="22167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4095" cy="22167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819468</wp:posOffset>
                </wp:positionH>
                <wp:positionV relativeFrom="page">
                  <wp:posOffset>8951913</wp:posOffset>
                </wp:positionV>
                <wp:extent cx="1951990" cy="22034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374768" y="3674590"/>
                          <a:ext cx="1942465" cy="210820"/>
                        </a:xfrm>
                        <a:custGeom>
                          <a:rect b="b" l="l" r="r" t="t"/>
                          <a:pathLst>
                            <a:path extrusionOk="0" h="210820" w="1942465">
                              <a:moveTo>
                                <a:pt x="0" y="0"/>
                              </a:moveTo>
                              <a:lnTo>
                                <a:pt x="0" y="210820"/>
                              </a:lnTo>
                              <a:lnTo>
                                <a:pt x="1942465" y="210820"/>
                              </a:lnTo>
                              <a:lnTo>
                                <a:pt x="19424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L A N G U A G E S	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819468</wp:posOffset>
                </wp:positionH>
                <wp:positionV relativeFrom="page">
                  <wp:posOffset>8951913</wp:posOffset>
                </wp:positionV>
                <wp:extent cx="1951990" cy="220345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1990" cy="220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816293</wp:posOffset>
                </wp:positionH>
                <wp:positionV relativeFrom="page">
                  <wp:posOffset>9299258</wp:posOffset>
                </wp:positionV>
                <wp:extent cx="1963420" cy="39497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369053" y="3587278"/>
                          <a:ext cx="1953895" cy="385445"/>
                        </a:xfrm>
                        <a:custGeom>
                          <a:rect b="b" l="l" r="r" t="t"/>
                          <a:pathLst>
                            <a:path extrusionOk="0" h="385445" w="1953895">
                              <a:moveTo>
                                <a:pt x="0" y="0"/>
                              </a:moveTo>
                              <a:lnTo>
                                <a:pt x="0" y="385445"/>
                              </a:lnTo>
                              <a:lnTo>
                                <a:pt x="1953895" y="385445"/>
                              </a:lnTo>
                              <a:lnTo>
                                <a:pt x="19538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5" w:line="227.99999713897705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venir" w:cs="Avenir" w:eastAsia="Avenir" w:hAnsi="Aveni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Fluent in English + German Conversation in Spanish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816293</wp:posOffset>
                </wp:positionH>
                <wp:positionV relativeFrom="page">
                  <wp:posOffset>9299258</wp:posOffset>
                </wp:positionV>
                <wp:extent cx="1963420" cy="39497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3420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832168</wp:posOffset>
                </wp:positionH>
                <wp:positionV relativeFrom="page">
                  <wp:posOffset>2038033</wp:posOffset>
                </wp:positionV>
                <wp:extent cx="5923915" cy="1619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88805" y="3703800"/>
                          <a:ext cx="5914390" cy="152400"/>
                        </a:xfrm>
                        <a:custGeom>
                          <a:rect b="b" l="l" r="r" t="t"/>
                          <a:pathLst>
                            <a:path extrusionOk="0" h="152400" w="591439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5914390" y="152400"/>
                              </a:lnTo>
                              <a:lnTo>
                                <a:pt x="591439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832168</wp:posOffset>
                </wp:positionH>
                <wp:positionV relativeFrom="page">
                  <wp:posOffset>2038033</wp:posOffset>
                </wp:positionV>
                <wp:extent cx="5923915" cy="1619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391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1934528</wp:posOffset>
                </wp:positionH>
                <wp:positionV relativeFrom="page">
                  <wp:posOffset>4403408</wp:posOffset>
                </wp:positionV>
                <wp:extent cx="824864" cy="161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38331" y="3703800"/>
                          <a:ext cx="815339" cy="152400"/>
                        </a:xfrm>
                        <a:custGeom>
                          <a:rect b="b" l="l" r="r" t="t"/>
                          <a:pathLst>
                            <a:path extrusionOk="0" h="152400" w="815339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815339" y="152400"/>
                              </a:lnTo>
                              <a:lnTo>
                                <a:pt x="81533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1934528</wp:posOffset>
                </wp:positionH>
                <wp:positionV relativeFrom="page">
                  <wp:posOffset>4403408</wp:posOffset>
                </wp:positionV>
                <wp:extent cx="824864" cy="1619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864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1429703</wp:posOffset>
                </wp:positionH>
                <wp:positionV relativeFrom="page">
                  <wp:posOffset>6600507</wp:posOffset>
                </wp:positionV>
                <wp:extent cx="1329690" cy="1619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685918" y="3703800"/>
                          <a:ext cx="1320165" cy="152400"/>
                        </a:xfrm>
                        <a:custGeom>
                          <a:rect b="b" l="l" r="r" t="t"/>
                          <a:pathLst>
                            <a:path extrusionOk="0" h="152400" w="132016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1320165" y="152400"/>
                              </a:lnTo>
                              <a:lnTo>
                                <a:pt x="132016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1429703</wp:posOffset>
                </wp:positionH>
                <wp:positionV relativeFrom="page">
                  <wp:posOffset>6600507</wp:posOffset>
                </wp:positionV>
                <wp:extent cx="1329690" cy="16192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69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1993583</wp:posOffset>
                </wp:positionH>
                <wp:positionV relativeFrom="page">
                  <wp:posOffset>8971598</wp:posOffset>
                </wp:positionV>
                <wp:extent cx="765810" cy="1619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67858" y="3703800"/>
                          <a:ext cx="756285" cy="152400"/>
                        </a:xfrm>
                        <a:custGeom>
                          <a:rect b="b" l="l" r="r" t="t"/>
                          <a:pathLst>
                            <a:path extrusionOk="0" h="152400" w="756285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756285" y="152400"/>
                              </a:lnTo>
                              <a:lnTo>
                                <a:pt x="7562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1993583</wp:posOffset>
                </wp:positionH>
                <wp:positionV relativeFrom="page">
                  <wp:posOffset>8971598</wp:posOffset>
                </wp:positionV>
                <wp:extent cx="765810" cy="1619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81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000" w:right="11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venir Next Cyr" w:cs="Avenir Next Cyr" w:eastAsia="Avenir Next Cyr" w:hAnsi="Avenir Next Cyr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BodyText">
    <w:name w:val="Body Text"/>
    <w:basedOn w:val="Normal"/>
    <w:uiPriority w:val="1"/>
    <w:qFormat w:val="1"/>
    <w:pPr>
      <w:spacing w:before="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9C2AC8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C2AC8"/>
    <w:rPr>
      <w:rFonts w:ascii="Avenir Next Cyr" w:cs="Avenir Next Cyr" w:eastAsia="Avenir Next Cyr" w:hAnsi="Avenir Next Cyr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9C2AC8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C2AC8"/>
    <w:rPr>
      <w:rFonts w:ascii="Avenir Next Cyr" w:cs="Avenir Next Cyr" w:eastAsia="Avenir Next Cyr" w:hAnsi="Avenir Next Cyr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3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6.png"/><Relationship Id="rId11" Type="http://schemas.openxmlformats.org/officeDocument/2006/relationships/image" Target="media/image2.png"/><Relationship Id="rId10" Type="http://schemas.openxmlformats.org/officeDocument/2006/relationships/image" Target="media/image17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19" Type="http://schemas.openxmlformats.org/officeDocument/2006/relationships/image" Target="media/image4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/tr50sgMV7WD0oyTP7p0FqKm0w==">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2019-10-04T08:16:00Z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2019-10-04T00:00:00Z</vt:filetime>
  </property>
</Properties>
</file>