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sdt>
        <w:sdtPr>
          <w:tag w:val="goog_rdk_0"/>
        </w:sdtPr>
        <w:sdtContent>
          <w:ins w:author="A.M Nuruddin Ahmad" w:id="0" w:date="2022-01-26T14:41:46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7560310" cy="189992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65845" y="2830040"/>
                                <a:ext cx="7560310" cy="1899920"/>
                                <a:chOff x="1565845" y="2830040"/>
                                <a:chExt cx="7560310" cy="1899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565845" y="2830040"/>
                                  <a:ext cx="7560310" cy="1899920"/>
                                  <a:chOff x="0" y="0"/>
                                  <a:chExt cx="7560310" cy="1899920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7560300" cy="189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5" name="Shape 95"/>
                                <wps:spPr>
                                  <a:xfrm>
                                    <a:off x="0" y="0"/>
                                    <a:ext cx="7560310" cy="10801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7D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6" name="Shape 96"/>
                                <wps:spPr>
                                  <a:xfrm>
                                    <a:off x="5480685" y="296545"/>
                                    <a:ext cx="1566545" cy="1566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6545" w="1566545">
                                        <a:moveTo>
                                          <a:pt x="783590" y="0"/>
                                        </a:moveTo>
                                        <a:lnTo>
                                          <a:pt x="735330" y="1270"/>
                                        </a:lnTo>
                                        <a:lnTo>
                                          <a:pt x="688975" y="5715"/>
                                        </a:lnTo>
                                        <a:lnTo>
                                          <a:pt x="642620" y="12700"/>
                                        </a:lnTo>
                                        <a:lnTo>
                                          <a:pt x="597535" y="22225"/>
                                        </a:lnTo>
                                        <a:lnTo>
                                          <a:pt x="553085" y="34290"/>
                                        </a:lnTo>
                                        <a:lnTo>
                                          <a:pt x="509905" y="48895"/>
                                        </a:lnTo>
                                        <a:lnTo>
                                          <a:pt x="467995" y="66040"/>
                                        </a:lnTo>
                                        <a:lnTo>
                                          <a:pt x="427355" y="85090"/>
                                        </a:lnTo>
                                        <a:lnTo>
                                          <a:pt x="387985" y="106680"/>
                                        </a:lnTo>
                                        <a:lnTo>
                                          <a:pt x="349885" y="130810"/>
                                        </a:lnTo>
                                        <a:lnTo>
                                          <a:pt x="313690" y="156210"/>
                                        </a:lnTo>
                                        <a:lnTo>
                                          <a:pt x="278765" y="184150"/>
                                        </a:lnTo>
                                        <a:lnTo>
                                          <a:pt x="245745" y="213995"/>
                                        </a:lnTo>
                                        <a:lnTo>
                                          <a:pt x="213995" y="245110"/>
                                        </a:lnTo>
                                        <a:lnTo>
                                          <a:pt x="184150" y="278130"/>
                                        </a:lnTo>
                                        <a:lnTo>
                                          <a:pt x="156845" y="313055"/>
                                        </a:lnTo>
                                        <a:lnTo>
                                          <a:pt x="130810" y="349885"/>
                                        </a:lnTo>
                                        <a:lnTo>
                                          <a:pt x="107315" y="387985"/>
                                        </a:lnTo>
                                        <a:lnTo>
                                          <a:pt x="85725" y="427355"/>
                                        </a:lnTo>
                                        <a:lnTo>
                                          <a:pt x="66040" y="467995"/>
                                        </a:lnTo>
                                        <a:lnTo>
                                          <a:pt x="49530" y="509905"/>
                                        </a:lnTo>
                                        <a:lnTo>
                                          <a:pt x="34925" y="553085"/>
                                        </a:lnTo>
                                        <a:lnTo>
                                          <a:pt x="22225" y="596900"/>
                                        </a:lnTo>
                                        <a:lnTo>
                                          <a:pt x="12700" y="641985"/>
                                        </a:lnTo>
                                        <a:lnTo>
                                          <a:pt x="5715" y="688340"/>
                                        </a:lnTo>
                                        <a:lnTo>
                                          <a:pt x="1905" y="735330"/>
                                        </a:lnTo>
                                        <a:lnTo>
                                          <a:pt x="0" y="782955"/>
                                        </a:lnTo>
                                        <a:lnTo>
                                          <a:pt x="1905" y="830580"/>
                                        </a:lnTo>
                                        <a:lnTo>
                                          <a:pt x="5715" y="877570"/>
                                        </a:lnTo>
                                        <a:lnTo>
                                          <a:pt x="12700" y="923925"/>
                                        </a:lnTo>
                                        <a:lnTo>
                                          <a:pt x="22225" y="969010"/>
                                        </a:lnTo>
                                        <a:lnTo>
                                          <a:pt x="34925" y="1012825"/>
                                        </a:lnTo>
                                        <a:lnTo>
                                          <a:pt x="49530" y="1056005"/>
                                        </a:lnTo>
                                        <a:lnTo>
                                          <a:pt x="66040" y="1097915"/>
                                        </a:lnTo>
                                        <a:lnTo>
                                          <a:pt x="85725" y="1138555"/>
                                        </a:lnTo>
                                        <a:lnTo>
                                          <a:pt x="107315" y="1177925"/>
                                        </a:lnTo>
                                        <a:lnTo>
                                          <a:pt x="130810" y="1216025"/>
                                        </a:lnTo>
                                        <a:lnTo>
                                          <a:pt x="156845" y="1252220"/>
                                        </a:lnTo>
                                        <a:lnTo>
                                          <a:pt x="184150" y="1287145"/>
                                        </a:lnTo>
                                        <a:lnTo>
                                          <a:pt x="213995" y="1320800"/>
                                        </a:lnTo>
                                        <a:lnTo>
                                          <a:pt x="245745" y="1351915"/>
                                        </a:lnTo>
                                        <a:lnTo>
                                          <a:pt x="278765" y="1381760"/>
                                        </a:lnTo>
                                        <a:lnTo>
                                          <a:pt x="313690" y="1409700"/>
                                        </a:lnTo>
                                        <a:lnTo>
                                          <a:pt x="349885" y="1435100"/>
                                        </a:lnTo>
                                        <a:lnTo>
                                          <a:pt x="387985" y="1459230"/>
                                        </a:lnTo>
                                        <a:lnTo>
                                          <a:pt x="427355" y="1480820"/>
                                        </a:lnTo>
                                        <a:lnTo>
                                          <a:pt x="467995" y="1499870"/>
                                        </a:lnTo>
                                        <a:lnTo>
                                          <a:pt x="509905" y="1517015"/>
                                        </a:lnTo>
                                        <a:lnTo>
                                          <a:pt x="553085" y="1531620"/>
                                        </a:lnTo>
                                        <a:lnTo>
                                          <a:pt x="597535" y="1543685"/>
                                        </a:lnTo>
                                        <a:lnTo>
                                          <a:pt x="642620" y="1553210"/>
                                        </a:lnTo>
                                        <a:lnTo>
                                          <a:pt x="688975" y="1560195"/>
                                        </a:lnTo>
                                        <a:lnTo>
                                          <a:pt x="735330" y="1564640"/>
                                        </a:lnTo>
                                        <a:lnTo>
                                          <a:pt x="783590" y="1565910"/>
                                        </a:lnTo>
                                        <a:lnTo>
                                          <a:pt x="831215" y="1564640"/>
                                        </a:lnTo>
                                        <a:lnTo>
                                          <a:pt x="878205" y="1560195"/>
                                        </a:lnTo>
                                        <a:lnTo>
                                          <a:pt x="923925" y="1553210"/>
                                        </a:lnTo>
                                        <a:lnTo>
                                          <a:pt x="969010" y="1543685"/>
                                        </a:lnTo>
                                        <a:lnTo>
                                          <a:pt x="1013460" y="1531620"/>
                                        </a:lnTo>
                                        <a:lnTo>
                                          <a:pt x="1056640" y="1517015"/>
                                        </a:lnTo>
                                        <a:lnTo>
                                          <a:pt x="1098550" y="1499870"/>
                                        </a:lnTo>
                                        <a:lnTo>
                                          <a:pt x="1139190" y="1480820"/>
                                        </a:lnTo>
                                        <a:lnTo>
                                          <a:pt x="1178560" y="1459230"/>
                                        </a:lnTo>
                                        <a:lnTo>
                                          <a:pt x="1216660" y="1435100"/>
                                        </a:lnTo>
                                        <a:lnTo>
                                          <a:pt x="1252855" y="1409700"/>
                                        </a:lnTo>
                                        <a:lnTo>
                                          <a:pt x="1287780" y="1381760"/>
                                        </a:lnTo>
                                        <a:lnTo>
                                          <a:pt x="1320800" y="1351915"/>
                                        </a:lnTo>
                                        <a:lnTo>
                                          <a:pt x="1352550" y="1320800"/>
                                        </a:lnTo>
                                        <a:lnTo>
                                          <a:pt x="1382395" y="1287145"/>
                                        </a:lnTo>
                                        <a:lnTo>
                                          <a:pt x="1409700" y="1252220"/>
                                        </a:lnTo>
                                        <a:lnTo>
                                          <a:pt x="1435735" y="1216025"/>
                                        </a:lnTo>
                                        <a:lnTo>
                                          <a:pt x="1459230" y="1177925"/>
                                        </a:lnTo>
                                        <a:lnTo>
                                          <a:pt x="1480820" y="1138555"/>
                                        </a:lnTo>
                                        <a:lnTo>
                                          <a:pt x="1500505" y="1097915"/>
                                        </a:lnTo>
                                        <a:lnTo>
                                          <a:pt x="1517650" y="1056005"/>
                                        </a:lnTo>
                                        <a:lnTo>
                                          <a:pt x="1532255" y="1012825"/>
                                        </a:lnTo>
                                        <a:lnTo>
                                          <a:pt x="1544320" y="969010"/>
                                        </a:lnTo>
                                        <a:lnTo>
                                          <a:pt x="1553845" y="923925"/>
                                        </a:lnTo>
                                        <a:lnTo>
                                          <a:pt x="1560830" y="877570"/>
                                        </a:lnTo>
                                        <a:lnTo>
                                          <a:pt x="1564640" y="830580"/>
                                        </a:lnTo>
                                        <a:lnTo>
                                          <a:pt x="1566545" y="782955"/>
                                        </a:lnTo>
                                        <a:lnTo>
                                          <a:pt x="1564640" y="735330"/>
                                        </a:lnTo>
                                        <a:lnTo>
                                          <a:pt x="1560830" y="688340"/>
                                        </a:lnTo>
                                        <a:lnTo>
                                          <a:pt x="1553845" y="641985"/>
                                        </a:lnTo>
                                        <a:lnTo>
                                          <a:pt x="1544320" y="596900"/>
                                        </a:lnTo>
                                        <a:lnTo>
                                          <a:pt x="1532255" y="553085"/>
                                        </a:lnTo>
                                        <a:lnTo>
                                          <a:pt x="1517650" y="509905"/>
                                        </a:lnTo>
                                        <a:lnTo>
                                          <a:pt x="1500505" y="467995"/>
                                        </a:lnTo>
                                        <a:lnTo>
                                          <a:pt x="1480820" y="427355"/>
                                        </a:lnTo>
                                        <a:lnTo>
                                          <a:pt x="1459230" y="387985"/>
                                        </a:lnTo>
                                        <a:lnTo>
                                          <a:pt x="1435735" y="349885"/>
                                        </a:lnTo>
                                        <a:lnTo>
                                          <a:pt x="1409700" y="313055"/>
                                        </a:lnTo>
                                        <a:lnTo>
                                          <a:pt x="1382395" y="278130"/>
                                        </a:lnTo>
                                        <a:lnTo>
                                          <a:pt x="1352550" y="245110"/>
                                        </a:lnTo>
                                        <a:lnTo>
                                          <a:pt x="1320800" y="213995"/>
                                        </a:lnTo>
                                        <a:lnTo>
                                          <a:pt x="1287780" y="184150"/>
                                        </a:lnTo>
                                        <a:lnTo>
                                          <a:pt x="1252855" y="156210"/>
                                        </a:lnTo>
                                        <a:lnTo>
                                          <a:pt x="1216660" y="130810"/>
                                        </a:lnTo>
                                        <a:lnTo>
                                          <a:pt x="1178560" y="106680"/>
                                        </a:lnTo>
                                        <a:lnTo>
                                          <a:pt x="1139190" y="85090"/>
                                        </a:lnTo>
                                        <a:lnTo>
                                          <a:pt x="1098550" y="66040"/>
                                        </a:lnTo>
                                        <a:lnTo>
                                          <a:pt x="1056640" y="48895"/>
                                        </a:lnTo>
                                        <a:lnTo>
                                          <a:pt x="1013460" y="34290"/>
                                        </a:lnTo>
                                        <a:lnTo>
                                          <a:pt x="969010" y="22225"/>
                                        </a:lnTo>
                                        <a:lnTo>
                                          <a:pt x="923925" y="12700"/>
                                        </a:lnTo>
                                        <a:lnTo>
                                          <a:pt x="878205" y="5715"/>
                                        </a:lnTo>
                                        <a:lnTo>
                                          <a:pt x="831215" y="1270"/>
                                        </a:lnTo>
                                        <a:lnTo>
                                          <a:pt x="7835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DAC5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7" name="Shape 97"/>
                                <wps:spPr>
                                  <a:xfrm>
                                    <a:off x="5480685" y="296545"/>
                                    <a:ext cx="1566545" cy="1566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6545" w="1566545">
                                        <a:moveTo>
                                          <a:pt x="783590" y="1565910"/>
                                        </a:moveTo>
                                        <a:lnTo>
                                          <a:pt x="831215" y="1564640"/>
                                        </a:lnTo>
                                        <a:lnTo>
                                          <a:pt x="878205" y="1560195"/>
                                        </a:lnTo>
                                        <a:lnTo>
                                          <a:pt x="923925" y="1553210"/>
                                        </a:lnTo>
                                        <a:lnTo>
                                          <a:pt x="969010" y="1543685"/>
                                        </a:lnTo>
                                        <a:lnTo>
                                          <a:pt x="1013460" y="1531620"/>
                                        </a:lnTo>
                                        <a:lnTo>
                                          <a:pt x="1056640" y="1517015"/>
                                        </a:lnTo>
                                        <a:lnTo>
                                          <a:pt x="1098550" y="1499870"/>
                                        </a:lnTo>
                                        <a:lnTo>
                                          <a:pt x="1139190" y="1480820"/>
                                        </a:lnTo>
                                        <a:lnTo>
                                          <a:pt x="1178560" y="1459230"/>
                                        </a:lnTo>
                                        <a:lnTo>
                                          <a:pt x="1216660" y="1435100"/>
                                        </a:lnTo>
                                        <a:lnTo>
                                          <a:pt x="1252855" y="1409700"/>
                                        </a:lnTo>
                                        <a:lnTo>
                                          <a:pt x="1287780" y="1381760"/>
                                        </a:lnTo>
                                        <a:lnTo>
                                          <a:pt x="1320800" y="1351915"/>
                                        </a:lnTo>
                                        <a:lnTo>
                                          <a:pt x="1352550" y="1320800"/>
                                        </a:lnTo>
                                        <a:lnTo>
                                          <a:pt x="1382395" y="1287145"/>
                                        </a:lnTo>
                                        <a:lnTo>
                                          <a:pt x="1409700" y="1252220"/>
                                        </a:lnTo>
                                        <a:lnTo>
                                          <a:pt x="1435735" y="1216025"/>
                                        </a:lnTo>
                                        <a:lnTo>
                                          <a:pt x="1459230" y="1177925"/>
                                        </a:lnTo>
                                        <a:lnTo>
                                          <a:pt x="1480820" y="1138555"/>
                                        </a:lnTo>
                                        <a:lnTo>
                                          <a:pt x="1500505" y="1097915"/>
                                        </a:lnTo>
                                        <a:lnTo>
                                          <a:pt x="1517650" y="1056005"/>
                                        </a:lnTo>
                                        <a:lnTo>
                                          <a:pt x="1532255" y="1012825"/>
                                        </a:lnTo>
                                        <a:lnTo>
                                          <a:pt x="1544320" y="969010"/>
                                        </a:lnTo>
                                        <a:lnTo>
                                          <a:pt x="1553845" y="923925"/>
                                        </a:lnTo>
                                        <a:lnTo>
                                          <a:pt x="1560830" y="877570"/>
                                        </a:lnTo>
                                        <a:lnTo>
                                          <a:pt x="1564640" y="830580"/>
                                        </a:lnTo>
                                        <a:lnTo>
                                          <a:pt x="1566545" y="782955"/>
                                        </a:lnTo>
                                        <a:lnTo>
                                          <a:pt x="1564640" y="735330"/>
                                        </a:lnTo>
                                        <a:lnTo>
                                          <a:pt x="1560830" y="688340"/>
                                        </a:lnTo>
                                        <a:lnTo>
                                          <a:pt x="1553845" y="641985"/>
                                        </a:lnTo>
                                        <a:lnTo>
                                          <a:pt x="1544320" y="596900"/>
                                        </a:lnTo>
                                        <a:lnTo>
                                          <a:pt x="1532255" y="553085"/>
                                        </a:lnTo>
                                        <a:lnTo>
                                          <a:pt x="1517650" y="509905"/>
                                        </a:lnTo>
                                        <a:lnTo>
                                          <a:pt x="1500505" y="467995"/>
                                        </a:lnTo>
                                        <a:lnTo>
                                          <a:pt x="1480820" y="427355"/>
                                        </a:lnTo>
                                        <a:lnTo>
                                          <a:pt x="1459230" y="387985"/>
                                        </a:lnTo>
                                        <a:lnTo>
                                          <a:pt x="1435735" y="349885"/>
                                        </a:lnTo>
                                        <a:lnTo>
                                          <a:pt x="1409700" y="313055"/>
                                        </a:lnTo>
                                        <a:lnTo>
                                          <a:pt x="1382395" y="278130"/>
                                        </a:lnTo>
                                        <a:lnTo>
                                          <a:pt x="1352550" y="245110"/>
                                        </a:lnTo>
                                        <a:lnTo>
                                          <a:pt x="1320800" y="213995"/>
                                        </a:lnTo>
                                        <a:lnTo>
                                          <a:pt x="1287780" y="184150"/>
                                        </a:lnTo>
                                        <a:lnTo>
                                          <a:pt x="1252855" y="156210"/>
                                        </a:lnTo>
                                        <a:lnTo>
                                          <a:pt x="1216660" y="130810"/>
                                        </a:lnTo>
                                        <a:lnTo>
                                          <a:pt x="1178560" y="106680"/>
                                        </a:lnTo>
                                        <a:lnTo>
                                          <a:pt x="1139190" y="85090"/>
                                        </a:lnTo>
                                        <a:lnTo>
                                          <a:pt x="1098550" y="66040"/>
                                        </a:lnTo>
                                        <a:lnTo>
                                          <a:pt x="1056640" y="48895"/>
                                        </a:lnTo>
                                        <a:lnTo>
                                          <a:pt x="1013460" y="34290"/>
                                        </a:lnTo>
                                        <a:lnTo>
                                          <a:pt x="969010" y="22225"/>
                                        </a:lnTo>
                                        <a:lnTo>
                                          <a:pt x="923925" y="12700"/>
                                        </a:lnTo>
                                        <a:lnTo>
                                          <a:pt x="878205" y="5715"/>
                                        </a:lnTo>
                                        <a:lnTo>
                                          <a:pt x="831215" y="1270"/>
                                        </a:lnTo>
                                        <a:lnTo>
                                          <a:pt x="783590" y="0"/>
                                        </a:lnTo>
                                        <a:lnTo>
                                          <a:pt x="735330" y="1270"/>
                                        </a:lnTo>
                                        <a:lnTo>
                                          <a:pt x="688975" y="5715"/>
                                        </a:lnTo>
                                        <a:lnTo>
                                          <a:pt x="642620" y="12700"/>
                                        </a:lnTo>
                                        <a:lnTo>
                                          <a:pt x="597535" y="22225"/>
                                        </a:lnTo>
                                        <a:lnTo>
                                          <a:pt x="553085" y="34290"/>
                                        </a:lnTo>
                                        <a:lnTo>
                                          <a:pt x="509905" y="48895"/>
                                        </a:lnTo>
                                        <a:lnTo>
                                          <a:pt x="467995" y="66040"/>
                                        </a:lnTo>
                                        <a:lnTo>
                                          <a:pt x="427355" y="85090"/>
                                        </a:lnTo>
                                        <a:lnTo>
                                          <a:pt x="387985" y="106680"/>
                                        </a:lnTo>
                                        <a:lnTo>
                                          <a:pt x="349885" y="130810"/>
                                        </a:lnTo>
                                        <a:lnTo>
                                          <a:pt x="313690" y="156210"/>
                                        </a:lnTo>
                                        <a:lnTo>
                                          <a:pt x="278765" y="184150"/>
                                        </a:lnTo>
                                        <a:lnTo>
                                          <a:pt x="245745" y="213995"/>
                                        </a:lnTo>
                                        <a:lnTo>
                                          <a:pt x="213995" y="245110"/>
                                        </a:lnTo>
                                        <a:lnTo>
                                          <a:pt x="184150" y="278130"/>
                                        </a:lnTo>
                                        <a:lnTo>
                                          <a:pt x="156845" y="313055"/>
                                        </a:lnTo>
                                        <a:lnTo>
                                          <a:pt x="130810" y="349885"/>
                                        </a:lnTo>
                                        <a:lnTo>
                                          <a:pt x="107315" y="387985"/>
                                        </a:lnTo>
                                        <a:lnTo>
                                          <a:pt x="85725" y="427355"/>
                                        </a:lnTo>
                                        <a:lnTo>
                                          <a:pt x="66040" y="467995"/>
                                        </a:lnTo>
                                        <a:lnTo>
                                          <a:pt x="49530" y="509905"/>
                                        </a:lnTo>
                                        <a:lnTo>
                                          <a:pt x="34925" y="553085"/>
                                        </a:lnTo>
                                        <a:lnTo>
                                          <a:pt x="22225" y="596900"/>
                                        </a:lnTo>
                                        <a:lnTo>
                                          <a:pt x="12700" y="641985"/>
                                        </a:lnTo>
                                        <a:lnTo>
                                          <a:pt x="5715" y="688340"/>
                                        </a:lnTo>
                                        <a:lnTo>
                                          <a:pt x="1905" y="735330"/>
                                        </a:lnTo>
                                        <a:lnTo>
                                          <a:pt x="0" y="782955"/>
                                        </a:lnTo>
                                        <a:lnTo>
                                          <a:pt x="1905" y="830580"/>
                                        </a:lnTo>
                                        <a:lnTo>
                                          <a:pt x="5715" y="877570"/>
                                        </a:lnTo>
                                        <a:lnTo>
                                          <a:pt x="12700" y="923925"/>
                                        </a:lnTo>
                                        <a:lnTo>
                                          <a:pt x="22225" y="969010"/>
                                        </a:lnTo>
                                        <a:lnTo>
                                          <a:pt x="34925" y="1012825"/>
                                        </a:lnTo>
                                        <a:lnTo>
                                          <a:pt x="49530" y="1056005"/>
                                        </a:lnTo>
                                        <a:lnTo>
                                          <a:pt x="66040" y="1097915"/>
                                        </a:lnTo>
                                        <a:lnTo>
                                          <a:pt x="85725" y="1138555"/>
                                        </a:lnTo>
                                        <a:lnTo>
                                          <a:pt x="107315" y="1177925"/>
                                        </a:lnTo>
                                        <a:lnTo>
                                          <a:pt x="130810" y="1216025"/>
                                        </a:lnTo>
                                        <a:lnTo>
                                          <a:pt x="156845" y="1252220"/>
                                        </a:lnTo>
                                        <a:lnTo>
                                          <a:pt x="184150" y="1287145"/>
                                        </a:lnTo>
                                        <a:lnTo>
                                          <a:pt x="213995" y="1320800"/>
                                        </a:lnTo>
                                        <a:lnTo>
                                          <a:pt x="245745" y="1351915"/>
                                        </a:lnTo>
                                        <a:lnTo>
                                          <a:pt x="278765" y="1381760"/>
                                        </a:lnTo>
                                        <a:lnTo>
                                          <a:pt x="313690" y="1409700"/>
                                        </a:lnTo>
                                        <a:lnTo>
                                          <a:pt x="349885" y="1435100"/>
                                        </a:lnTo>
                                        <a:lnTo>
                                          <a:pt x="387985" y="1459230"/>
                                        </a:lnTo>
                                        <a:lnTo>
                                          <a:pt x="427355" y="1480820"/>
                                        </a:lnTo>
                                        <a:lnTo>
                                          <a:pt x="467995" y="1499870"/>
                                        </a:lnTo>
                                        <a:lnTo>
                                          <a:pt x="509905" y="1517015"/>
                                        </a:lnTo>
                                        <a:lnTo>
                                          <a:pt x="553085" y="1531620"/>
                                        </a:lnTo>
                                        <a:lnTo>
                                          <a:pt x="597535" y="1543685"/>
                                        </a:lnTo>
                                        <a:lnTo>
                                          <a:pt x="642620" y="1553210"/>
                                        </a:lnTo>
                                        <a:lnTo>
                                          <a:pt x="688975" y="1560195"/>
                                        </a:lnTo>
                                        <a:lnTo>
                                          <a:pt x="735330" y="1564640"/>
                                        </a:lnTo>
                                        <a:lnTo>
                                          <a:pt x="783590" y="15659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8" name="Shape 98"/>
                                <wps:spPr>
                                  <a:xfrm>
                                    <a:off x="0" y="0"/>
                                    <a:ext cx="7560310" cy="189992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9920" w="7560310">
                                        <a:moveTo>
                                          <a:pt x="0" y="0"/>
                                        </a:moveTo>
                                        <a:lnTo>
                                          <a:pt x="0" y="1899920"/>
                                        </a:lnTo>
                                        <a:lnTo>
                                          <a:pt x="7560310" y="1899920"/>
                                        </a:lnTo>
                                        <a:lnTo>
                                          <a:pt x="75603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455.99998474121094" w:line="231.99999332427979"/>
                                        <w:ind w:left="708.0000305175781" w:right="5677.0001220703125" w:firstLine="708.0000305175781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JOURNALISM" w:cs="JOURNALISM" w:eastAsia="JOURNALISM" w:hAnsi="JOURNALISM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c69a56"/>
                                          <w:sz w:val="120"/>
                                          <w:vertAlign w:val="baseline"/>
                                        </w:rPr>
                                        <w:t xml:space="preserve">Simone Jones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7560310" cy="1899920"/>
                      <wp:effectExtent b="0" l="0" r="0" t="0"/>
                      <wp:wrapNone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60310" cy="1899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sdt>
        <w:sdtPr>
          <w:tag w:val="goog_rdk_1"/>
        </w:sdtPr>
        <w:sdtContent>
          <w:ins w:author="pratibha hudge" w:id="1" w:date="2021-12-09T13:14:36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28575</wp:posOffset>
                      </wp:positionV>
                      <wp:extent cx="7562850" cy="188595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65845" y="2830040"/>
                                <a:ext cx="7562850" cy="1885950"/>
                                <a:chOff x="1565845" y="2830040"/>
                                <a:chExt cx="7560310" cy="1899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565845" y="2830040"/>
                                  <a:ext cx="7560310" cy="1899920"/>
                                  <a:chOff x="0" y="0"/>
                                  <a:chExt cx="7560310" cy="1899920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7560300" cy="189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5" name="Shape 95"/>
                                <wps:spPr>
                                  <a:xfrm>
                                    <a:off x="0" y="0"/>
                                    <a:ext cx="7560310" cy="10801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7D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6" name="Shape 96"/>
                                <wps:spPr>
                                  <a:xfrm>
                                    <a:off x="5480685" y="296545"/>
                                    <a:ext cx="1566545" cy="1566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6545" w="1566545">
                                        <a:moveTo>
                                          <a:pt x="783590" y="0"/>
                                        </a:moveTo>
                                        <a:lnTo>
                                          <a:pt x="735330" y="1270"/>
                                        </a:lnTo>
                                        <a:lnTo>
                                          <a:pt x="688975" y="5715"/>
                                        </a:lnTo>
                                        <a:lnTo>
                                          <a:pt x="642620" y="12700"/>
                                        </a:lnTo>
                                        <a:lnTo>
                                          <a:pt x="597535" y="22225"/>
                                        </a:lnTo>
                                        <a:lnTo>
                                          <a:pt x="553085" y="34290"/>
                                        </a:lnTo>
                                        <a:lnTo>
                                          <a:pt x="509905" y="48895"/>
                                        </a:lnTo>
                                        <a:lnTo>
                                          <a:pt x="467995" y="66040"/>
                                        </a:lnTo>
                                        <a:lnTo>
                                          <a:pt x="427355" y="85090"/>
                                        </a:lnTo>
                                        <a:lnTo>
                                          <a:pt x="387985" y="106680"/>
                                        </a:lnTo>
                                        <a:lnTo>
                                          <a:pt x="349885" y="130810"/>
                                        </a:lnTo>
                                        <a:lnTo>
                                          <a:pt x="313690" y="156210"/>
                                        </a:lnTo>
                                        <a:lnTo>
                                          <a:pt x="278765" y="184150"/>
                                        </a:lnTo>
                                        <a:lnTo>
                                          <a:pt x="245745" y="213995"/>
                                        </a:lnTo>
                                        <a:lnTo>
                                          <a:pt x="213995" y="245110"/>
                                        </a:lnTo>
                                        <a:lnTo>
                                          <a:pt x="184150" y="278130"/>
                                        </a:lnTo>
                                        <a:lnTo>
                                          <a:pt x="156845" y="313055"/>
                                        </a:lnTo>
                                        <a:lnTo>
                                          <a:pt x="130810" y="349885"/>
                                        </a:lnTo>
                                        <a:lnTo>
                                          <a:pt x="107315" y="387985"/>
                                        </a:lnTo>
                                        <a:lnTo>
                                          <a:pt x="85725" y="427355"/>
                                        </a:lnTo>
                                        <a:lnTo>
                                          <a:pt x="66040" y="467995"/>
                                        </a:lnTo>
                                        <a:lnTo>
                                          <a:pt x="49530" y="509905"/>
                                        </a:lnTo>
                                        <a:lnTo>
                                          <a:pt x="34925" y="553085"/>
                                        </a:lnTo>
                                        <a:lnTo>
                                          <a:pt x="22225" y="596900"/>
                                        </a:lnTo>
                                        <a:lnTo>
                                          <a:pt x="12700" y="641985"/>
                                        </a:lnTo>
                                        <a:lnTo>
                                          <a:pt x="5715" y="688340"/>
                                        </a:lnTo>
                                        <a:lnTo>
                                          <a:pt x="1905" y="735330"/>
                                        </a:lnTo>
                                        <a:lnTo>
                                          <a:pt x="0" y="782955"/>
                                        </a:lnTo>
                                        <a:lnTo>
                                          <a:pt x="1905" y="830580"/>
                                        </a:lnTo>
                                        <a:lnTo>
                                          <a:pt x="5715" y="877570"/>
                                        </a:lnTo>
                                        <a:lnTo>
                                          <a:pt x="12700" y="923925"/>
                                        </a:lnTo>
                                        <a:lnTo>
                                          <a:pt x="22225" y="969010"/>
                                        </a:lnTo>
                                        <a:lnTo>
                                          <a:pt x="34925" y="1012825"/>
                                        </a:lnTo>
                                        <a:lnTo>
                                          <a:pt x="49530" y="1056005"/>
                                        </a:lnTo>
                                        <a:lnTo>
                                          <a:pt x="66040" y="1097915"/>
                                        </a:lnTo>
                                        <a:lnTo>
                                          <a:pt x="85725" y="1138555"/>
                                        </a:lnTo>
                                        <a:lnTo>
                                          <a:pt x="107315" y="1177925"/>
                                        </a:lnTo>
                                        <a:lnTo>
                                          <a:pt x="130810" y="1216025"/>
                                        </a:lnTo>
                                        <a:lnTo>
                                          <a:pt x="156845" y="1252220"/>
                                        </a:lnTo>
                                        <a:lnTo>
                                          <a:pt x="184150" y="1287145"/>
                                        </a:lnTo>
                                        <a:lnTo>
                                          <a:pt x="213995" y="1320800"/>
                                        </a:lnTo>
                                        <a:lnTo>
                                          <a:pt x="245745" y="1351915"/>
                                        </a:lnTo>
                                        <a:lnTo>
                                          <a:pt x="278765" y="1381760"/>
                                        </a:lnTo>
                                        <a:lnTo>
                                          <a:pt x="313690" y="1409700"/>
                                        </a:lnTo>
                                        <a:lnTo>
                                          <a:pt x="349885" y="1435100"/>
                                        </a:lnTo>
                                        <a:lnTo>
                                          <a:pt x="387985" y="1459230"/>
                                        </a:lnTo>
                                        <a:lnTo>
                                          <a:pt x="427355" y="1480820"/>
                                        </a:lnTo>
                                        <a:lnTo>
                                          <a:pt x="467995" y="1499870"/>
                                        </a:lnTo>
                                        <a:lnTo>
                                          <a:pt x="509905" y="1517015"/>
                                        </a:lnTo>
                                        <a:lnTo>
                                          <a:pt x="553085" y="1531620"/>
                                        </a:lnTo>
                                        <a:lnTo>
                                          <a:pt x="597535" y="1543685"/>
                                        </a:lnTo>
                                        <a:lnTo>
                                          <a:pt x="642620" y="1553210"/>
                                        </a:lnTo>
                                        <a:lnTo>
                                          <a:pt x="688975" y="1560195"/>
                                        </a:lnTo>
                                        <a:lnTo>
                                          <a:pt x="735330" y="1564640"/>
                                        </a:lnTo>
                                        <a:lnTo>
                                          <a:pt x="783590" y="1565910"/>
                                        </a:lnTo>
                                        <a:lnTo>
                                          <a:pt x="831215" y="1564640"/>
                                        </a:lnTo>
                                        <a:lnTo>
                                          <a:pt x="878205" y="1560195"/>
                                        </a:lnTo>
                                        <a:lnTo>
                                          <a:pt x="923925" y="1553210"/>
                                        </a:lnTo>
                                        <a:lnTo>
                                          <a:pt x="969010" y="1543685"/>
                                        </a:lnTo>
                                        <a:lnTo>
                                          <a:pt x="1013460" y="1531620"/>
                                        </a:lnTo>
                                        <a:lnTo>
                                          <a:pt x="1056640" y="1517015"/>
                                        </a:lnTo>
                                        <a:lnTo>
                                          <a:pt x="1098550" y="1499870"/>
                                        </a:lnTo>
                                        <a:lnTo>
                                          <a:pt x="1139190" y="1480820"/>
                                        </a:lnTo>
                                        <a:lnTo>
                                          <a:pt x="1178560" y="1459230"/>
                                        </a:lnTo>
                                        <a:lnTo>
                                          <a:pt x="1216660" y="1435100"/>
                                        </a:lnTo>
                                        <a:lnTo>
                                          <a:pt x="1252855" y="1409700"/>
                                        </a:lnTo>
                                        <a:lnTo>
                                          <a:pt x="1287780" y="1381760"/>
                                        </a:lnTo>
                                        <a:lnTo>
                                          <a:pt x="1320800" y="1351915"/>
                                        </a:lnTo>
                                        <a:lnTo>
                                          <a:pt x="1352550" y="1320800"/>
                                        </a:lnTo>
                                        <a:lnTo>
                                          <a:pt x="1382395" y="1287145"/>
                                        </a:lnTo>
                                        <a:lnTo>
                                          <a:pt x="1409700" y="1252220"/>
                                        </a:lnTo>
                                        <a:lnTo>
                                          <a:pt x="1435735" y="1216025"/>
                                        </a:lnTo>
                                        <a:lnTo>
                                          <a:pt x="1459230" y="1177925"/>
                                        </a:lnTo>
                                        <a:lnTo>
                                          <a:pt x="1480820" y="1138555"/>
                                        </a:lnTo>
                                        <a:lnTo>
                                          <a:pt x="1500505" y="1097915"/>
                                        </a:lnTo>
                                        <a:lnTo>
                                          <a:pt x="1517650" y="1056005"/>
                                        </a:lnTo>
                                        <a:lnTo>
                                          <a:pt x="1532255" y="1012825"/>
                                        </a:lnTo>
                                        <a:lnTo>
                                          <a:pt x="1544320" y="969010"/>
                                        </a:lnTo>
                                        <a:lnTo>
                                          <a:pt x="1553845" y="923925"/>
                                        </a:lnTo>
                                        <a:lnTo>
                                          <a:pt x="1560830" y="877570"/>
                                        </a:lnTo>
                                        <a:lnTo>
                                          <a:pt x="1564640" y="830580"/>
                                        </a:lnTo>
                                        <a:lnTo>
                                          <a:pt x="1566545" y="782955"/>
                                        </a:lnTo>
                                        <a:lnTo>
                                          <a:pt x="1564640" y="735330"/>
                                        </a:lnTo>
                                        <a:lnTo>
                                          <a:pt x="1560830" y="688340"/>
                                        </a:lnTo>
                                        <a:lnTo>
                                          <a:pt x="1553845" y="641985"/>
                                        </a:lnTo>
                                        <a:lnTo>
                                          <a:pt x="1544320" y="596900"/>
                                        </a:lnTo>
                                        <a:lnTo>
                                          <a:pt x="1532255" y="553085"/>
                                        </a:lnTo>
                                        <a:lnTo>
                                          <a:pt x="1517650" y="509905"/>
                                        </a:lnTo>
                                        <a:lnTo>
                                          <a:pt x="1500505" y="467995"/>
                                        </a:lnTo>
                                        <a:lnTo>
                                          <a:pt x="1480820" y="427355"/>
                                        </a:lnTo>
                                        <a:lnTo>
                                          <a:pt x="1459230" y="387985"/>
                                        </a:lnTo>
                                        <a:lnTo>
                                          <a:pt x="1435735" y="349885"/>
                                        </a:lnTo>
                                        <a:lnTo>
                                          <a:pt x="1409700" y="313055"/>
                                        </a:lnTo>
                                        <a:lnTo>
                                          <a:pt x="1382395" y="278130"/>
                                        </a:lnTo>
                                        <a:lnTo>
                                          <a:pt x="1352550" y="245110"/>
                                        </a:lnTo>
                                        <a:lnTo>
                                          <a:pt x="1320800" y="213995"/>
                                        </a:lnTo>
                                        <a:lnTo>
                                          <a:pt x="1287780" y="184150"/>
                                        </a:lnTo>
                                        <a:lnTo>
                                          <a:pt x="1252855" y="156210"/>
                                        </a:lnTo>
                                        <a:lnTo>
                                          <a:pt x="1216660" y="130810"/>
                                        </a:lnTo>
                                        <a:lnTo>
                                          <a:pt x="1178560" y="106680"/>
                                        </a:lnTo>
                                        <a:lnTo>
                                          <a:pt x="1139190" y="85090"/>
                                        </a:lnTo>
                                        <a:lnTo>
                                          <a:pt x="1098550" y="66040"/>
                                        </a:lnTo>
                                        <a:lnTo>
                                          <a:pt x="1056640" y="48895"/>
                                        </a:lnTo>
                                        <a:lnTo>
                                          <a:pt x="1013460" y="34290"/>
                                        </a:lnTo>
                                        <a:lnTo>
                                          <a:pt x="969010" y="22225"/>
                                        </a:lnTo>
                                        <a:lnTo>
                                          <a:pt x="923925" y="12700"/>
                                        </a:lnTo>
                                        <a:lnTo>
                                          <a:pt x="878205" y="5715"/>
                                        </a:lnTo>
                                        <a:lnTo>
                                          <a:pt x="831215" y="1270"/>
                                        </a:lnTo>
                                        <a:lnTo>
                                          <a:pt x="7835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DAC5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7" name="Shape 97"/>
                                <wps:spPr>
                                  <a:xfrm>
                                    <a:off x="5480685" y="296545"/>
                                    <a:ext cx="1566545" cy="1566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6545" w="1566545">
                                        <a:moveTo>
                                          <a:pt x="783590" y="1565910"/>
                                        </a:moveTo>
                                        <a:lnTo>
                                          <a:pt x="831215" y="1564640"/>
                                        </a:lnTo>
                                        <a:lnTo>
                                          <a:pt x="878205" y="1560195"/>
                                        </a:lnTo>
                                        <a:lnTo>
                                          <a:pt x="923925" y="1553210"/>
                                        </a:lnTo>
                                        <a:lnTo>
                                          <a:pt x="969010" y="1543685"/>
                                        </a:lnTo>
                                        <a:lnTo>
                                          <a:pt x="1013460" y="1531620"/>
                                        </a:lnTo>
                                        <a:lnTo>
                                          <a:pt x="1056640" y="1517015"/>
                                        </a:lnTo>
                                        <a:lnTo>
                                          <a:pt x="1098550" y="1499870"/>
                                        </a:lnTo>
                                        <a:lnTo>
                                          <a:pt x="1139190" y="1480820"/>
                                        </a:lnTo>
                                        <a:lnTo>
                                          <a:pt x="1178560" y="1459230"/>
                                        </a:lnTo>
                                        <a:lnTo>
                                          <a:pt x="1216660" y="1435100"/>
                                        </a:lnTo>
                                        <a:lnTo>
                                          <a:pt x="1252855" y="1409700"/>
                                        </a:lnTo>
                                        <a:lnTo>
                                          <a:pt x="1287780" y="1381760"/>
                                        </a:lnTo>
                                        <a:lnTo>
                                          <a:pt x="1320800" y="1351915"/>
                                        </a:lnTo>
                                        <a:lnTo>
                                          <a:pt x="1352550" y="1320800"/>
                                        </a:lnTo>
                                        <a:lnTo>
                                          <a:pt x="1382395" y="1287145"/>
                                        </a:lnTo>
                                        <a:lnTo>
                                          <a:pt x="1409700" y="1252220"/>
                                        </a:lnTo>
                                        <a:lnTo>
                                          <a:pt x="1435735" y="1216025"/>
                                        </a:lnTo>
                                        <a:lnTo>
                                          <a:pt x="1459230" y="1177925"/>
                                        </a:lnTo>
                                        <a:lnTo>
                                          <a:pt x="1480820" y="1138555"/>
                                        </a:lnTo>
                                        <a:lnTo>
                                          <a:pt x="1500505" y="1097915"/>
                                        </a:lnTo>
                                        <a:lnTo>
                                          <a:pt x="1517650" y="1056005"/>
                                        </a:lnTo>
                                        <a:lnTo>
                                          <a:pt x="1532255" y="1012825"/>
                                        </a:lnTo>
                                        <a:lnTo>
                                          <a:pt x="1544320" y="969010"/>
                                        </a:lnTo>
                                        <a:lnTo>
                                          <a:pt x="1553845" y="923925"/>
                                        </a:lnTo>
                                        <a:lnTo>
                                          <a:pt x="1560830" y="877570"/>
                                        </a:lnTo>
                                        <a:lnTo>
                                          <a:pt x="1564640" y="830580"/>
                                        </a:lnTo>
                                        <a:lnTo>
                                          <a:pt x="1566545" y="782955"/>
                                        </a:lnTo>
                                        <a:lnTo>
                                          <a:pt x="1564640" y="735330"/>
                                        </a:lnTo>
                                        <a:lnTo>
                                          <a:pt x="1560830" y="688340"/>
                                        </a:lnTo>
                                        <a:lnTo>
                                          <a:pt x="1553845" y="641985"/>
                                        </a:lnTo>
                                        <a:lnTo>
                                          <a:pt x="1544320" y="596900"/>
                                        </a:lnTo>
                                        <a:lnTo>
                                          <a:pt x="1532255" y="553085"/>
                                        </a:lnTo>
                                        <a:lnTo>
                                          <a:pt x="1517650" y="509905"/>
                                        </a:lnTo>
                                        <a:lnTo>
                                          <a:pt x="1500505" y="467995"/>
                                        </a:lnTo>
                                        <a:lnTo>
                                          <a:pt x="1480820" y="427355"/>
                                        </a:lnTo>
                                        <a:lnTo>
                                          <a:pt x="1459230" y="387985"/>
                                        </a:lnTo>
                                        <a:lnTo>
                                          <a:pt x="1435735" y="349885"/>
                                        </a:lnTo>
                                        <a:lnTo>
                                          <a:pt x="1409700" y="313055"/>
                                        </a:lnTo>
                                        <a:lnTo>
                                          <a:pt x="1382395" y="278130"/>
                                        </a:lnTo>
                                        <a:lnTo>
                                          <a:pt x="1352550" y="245110"/>
                                        </a:lnTo>
                                        <a:lnTo>
                                          <a:pt x="1320800" y="213995"/>
                                        </a:lnTo>
                                        <a:lnTo>
                                          <a:pt x="1287780" y="184150"/>
                                        </a:lnTo>
                                        <a:lnTo>
                                          <a:pt x="1252855" y="156210"/>
                                        </a:lnTo>
                                        <a:lnTo>
                                          <a:pt x="1216660" y="130810"/>
                                        </a:lnTo>
                                        <a:lnTo>
                                          <a:pt x="1178560" y="106680"/>
                                        </a:lnTo>
                                        <a:lnTo>
                                          <a:pt x="1139190" y="85090"/>
                                        </a:lnTo>
                                        <a:lnTo>
                                          <a:pt x="1098550" y="66040"/>
                                        </a:lnTo>
                                        <a:lnTo>
                                          <a:pt x="1056640" y="48895"/>
                                        </a:lnTo>
                                        <a:lnTo>
                                          <a:pt x="1013460" y="34290"/>
                                        </a:lnTo>
                                        <a:lnTo>
                                          <a:pt x="969010" y="22225"/>
                                        </a:lnTo>
                                        <a:lnTo>
                                          <a:pt x="923925" y="12700"/>
                                        </a:lnTo>
                                        <a:lnTo>
                                          <a:pt x="878205" y="5715"/>
                                        </a:lnTo>
                                        <a:lnTo>
                                          <a:pt x="831215" y="1270"/>
                                        </a:lnTo>
                                        <a:lnTo>
                                          <a:pt x="783590" y="0"/>
                                        </a:lnTo>
                                        <a:lnTo>
                                          <a:pt x="735330" y="1270"/>
                                        </a:lnTo>
                                        <a:lnTo>
                                          <a:pt x="688975" y="5715"/>
                                        </a:lnTo>
                                        <a:lnTo>
                                          <a:pt x="642620" y="12700"/>
                                        </a:lnTo>
                                        <a:lnTo>
                                          <a:pt x="597535" y="22225"/>
                                        </a:lnTo>
                                        <a:lnTo>
                                          <a:pt x="553085" y="34290"/>
                                        </a:lnTo>
                                        <a:lnTo>
                                          <a:pt x="509905" y="48895"/>
                                        </a:lnTo>
                                        <a:lnTo>
                                          <a:pt x="467995" y="66040"/>
                                        </a:lnTo>
                                        <a:lnTo>
                                          <a:pt x="427355" y="85090"/>
                                        </a:lnTo>
                                        <a:lnTo>
                                          <a:pt x="387985" y="106680"/>
                                        </a:lnTo>
                                        <a:lnTo>
                                          <a:pt x="349885" y="130810"/>
                                        </a:lnTo>
                                        <a:lnTo>
                                          <a:pt x="313690" y="156210"/>
                                        </a:lnTo>
                                        <a:lnTo>
                                          <a:pt x="278765" y="184150"/>
                                        </a:lnTo>
                                        <a:lnTo>
                                          <a:pt x="245745" y="213995"/>
                                        </a:lnTo>
                                        <a:lnTo>
                                          <a:pt x="213995" y="245110"/>
                                        </a:lnTo>
                                        <a:lnTo>
                                          <a:pt x="184150" y="278130"/>
                                        </a:lnTo>
                                        <a:lnTo>
                                          <a:pt x="156845" y="313055"/>
                                        </a:lnTo>
                                        <a:lnTo>
                                          <a:pt x="130810" y="349885"/>
                                        </a:lnTo>
                                        <a:lnTo>
                                          <a:pt x="107315" y="387985"/>
                                        </a:lnTo>
                                        <a:lnTo>
                                          <a:pt x="85725" y="427355"/>
                                        </a:lnTo>
                                        <a:lnTo>
                                          <a:pt x="66040" y="467995"/>
                                        </a:lnTo>
                                        <a:lnTo>
                                          <a:pt x="49530" y="509905"/>
                                        </a:lnTo>
                                        <a:lnTo>
                                          <a:pt x="34925" y="553085"/>
                                        </a:lnTo>
                                        <a:lnTo>
                                          <a:pt x="22225" y="596900"/>
                                        </a:lnTo>
                                        <a:lnTo>
                                          <a:pt x="12700" y="641985"/>
                                        </a:lnTo>
                                        <a:lnTo>
                                          <a:pt x="5715" y="688340"/>
                                        </a:lnTo>
                                        <a:lnTo>
                                          <a:pt x="1905" y="735330"/>
                                        </a:lnTo>
                                        <a:lnTo>
                                          <a:pt x="0" y="782955"/>
                                        </a:lnTo>
                                        <a:lnTo>
                                          <a:pt x="1905" y="830580"/>
                                        </a:lnTo>
                                        <a:lnTo>
                                          <a:pt x="5715" y="877570"/>
                                        </a:lnTo>
                                        <a:lnTo>
                                          <a:pt x="12700" y="923925"/>
                                        </a:lnTo>
                                        <a:lnTo>
                                          <a:pt x="22225" y="969010"/>
                                        </a:lnTo>
                                        <a:lnTo>
                                          <a:pt x="34925" y="1012825"/>
                                        </a:lnTo>
                                        <a:lnTo>
                                          <a:pt x="49530" y="1056005"/>
                                        </a:lnTo>
                                        <a:lnTo>
                                          <a:pt x="66040" y="1097915"/>
                                        </a:lnTo>
                                        <a:lnTo>
                                          <a:pt x="85725" y="1138555"/>
                                        </a:lnTo>
                                        <a:lnTo>
                                          <a:pt x="107315" y="1177925"/>
                                        </a:lnTo>
                                        <a:lnTo>
                                          <a:pt x="130810" y="1216025"/>
                                        </a:lnTo>
                                        <a:lnTo>
                                          <a:pt x="156845" y="1252220"/>
                                        </a:lnTo>
                                        <a:lnTo>
                                          <a:pt x="184150" y="1287145"/>
                                        </a:lnTo>
                                        <a:lnTo>
                                          <a:pt x="213995" y="1320800"/>
                                        </a:lnTo>
                                        <a:lnTo>
                                          <a:pt x="245745" y="1351915"/>
                                        </a:lnTo>
                                        <a:lnTo>
                                          <a:pt x="278765" y="1381760"/>
                                        </a:lnTo>
                                        <a:lnTo>
                                          <a:pt x="313690" y="1409700"/>
                                        </a:lnTo>
                                        <a:lnTo>
                                          <a:pt x="349885" y="1435100"/>
                                        </a:lnTo>
                                        <a:lnTo>
                                          <a:pt x="387985" y="1459230"/>
                                        </a:lnTo>
                                        <a:lnTo>
                                          <a:pt x="427355" y="1480820"/>
                                        </a:lnTo>
                                        <a:lnTo>
                                          <a:pt x="467995" y="1499870"/>
                                        </a:lnTo>
                                        <a:lnTo>
                                          <a:pt x="509905" y="1517015"/>
                                        </a:lnTo>
                                        <a:lnTo>
                                          <a:pt x="553085" y="1531620"/>
                                        </a:lnTo>
                                        <a:lnTo>
                                          <a:pt x="597535" y="1543685"/>
                                        </a:lnTo>
                                        <a:lnTo>
                                          <a:pt x="642620" y="1553210"/>
                                        </a:lnTo>
                                        <a:lnTo>
                                          <a:pt x="688975" y="1560195"/>
                                        </a:lnTo>
                                        <a:lnTo>
                                          <a:pt x="735330" y="1564640"/>
                                        </a:lnTo>
                                        <a:lnTo>
                                          <a:pt x="783590" y="15659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8" name="Shape 98"/>
                                <wps:spPr>
                                  <a:xfrm>
                                    <a:off x="0" y="0"/>
                                    <a:ext cx="7560310" cy="189992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9920" w="7560310">
                                        <a:moveTo>
                                          <a:pt x="0" y="0"/>
                                        </a:moveTo>
                                        <a:lnTo>
                                          <a:pt x="0" y="1899920"/>
                                        </a:lnTo>
                                        <a:lnTo>
                                          <a:pt x="7560310" y="1899920"/>
                                        </a:lnTo>
                                        <a:lnTo>
                                          <a:pt x="75603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455.99998474121094" w:line="231.99999332427979"/>
                                        <w:ind w:left="708.0000305175781" w:right="5677.0001220703125" w:firstLine="708.0000305175781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JOURNALISM" w:cs="JOURNALISM" w:eastAsia="JOURNALISM" w:hAnsi="JOURNALISM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c69a56"/>
                                          <w:sz w:val="120"/>
                                          <w:vertAlign w:val="baseline"/>
                                        </w:rPr>
                                        <w:t xml:space="preserve">Simone Jones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28575</wp:posOffset>
                      </wp:positionV>
                      <wp:extent cx="7562850" cy="1885950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62850" cy="1885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sdt>
        <w:sdtPr>
          <w:tag w:val="goog_rdk_2"/>
        </w:sdtPr>
        <w:sdtContent>
          <w:ins w:author="pratibha hudge" w:id="2" w:date="2021-12-09T13:14:48Z">
            <w:r w:rsidDel="00000000" w:rsidR="00000000" w:rsidRPr="00000000"/>
          </w:ins>
        </w:sdtContent>
      </w:sdt>
      <w:sdt>
        <w:sdtPr>
          <w:tag w:val="goog_rdk_3"/>
        </w:sdtPr>
        <w:sdtContent>
          <w:ins w:author="Ritu Choudhary" w:id="3" w:date="2021-11-24T15:02:15Z">
            <w:r w:rsidDel="00000000" w:rsidR="00000000" w:rsidRPr="00000000"/>
          </w:ins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sdt>
        <w:sdtPr>
          <w:tag w:val="goog_rdk_4"/>
        </w:sdtPr>
        <w:sdtContent>
          <w:ins w:author="Ritu Choudhary" w:id="4" w:date="2021-11-24T15:02:28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38100</wp:posOffset>
                      </wp:positionV>
                      <wp:extent cx="7560310" cy="189992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65845" y="2830040"/>
                                <a:ext cx="7560310" cy="1899920"/>
                                <a:chOff x="1565845" y="2830040"/>
                                <a:chExt cx="7560310" cy="1899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565845" y="2830040"/>
                                  <a:ext cx="7560310" cy="1899920"/>
                                  <a:chOff x="0" y="0"/>
                                  <a:chExt cx="7560310" cy="1899920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7560300" cy="189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5" name="Shape 95"/>
                                <wps:spPr>
                                  <a:xfrm>
                                    <a:off x="0" y="0"/>
                                    <a:ext cx="7560310" cy="10801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7D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6" name="Shape 96"/>
                                <wps:spPr>
                                  <a:xfrm>
                                    <a:off x="5480685" y="296545"/>
                                    <a:ext cx="1566545" cy="1566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6545" w="1566545">
                                        <a:moveTo>
                                          <a:pt x="783590" y="0"/>
                                        </a:moveTo>
                                        <a:lnTo>
                                          <a:pt x="735330" y="1270"/>
                                        </a:lnTo>
                                        <a:lnTo>
                                          <a:pt x="688975" y="5715"/>
                                        </a:lnTo>
                                        <a:lnTo>
                                          <a:pt x="642620" y="12700"/>
                                        </a:lnTo>
                                        <a:lnTo>
                                          <a:pt x="597535" y="22225"/>
                                        </a:lnTo>
                                        <a:lnTo>
                                          <a:pt x="553085" y="34290"/>
                                        </a:lnTo>
                                        <a:lnTo>
                                          <a:pt x="509905" y="48895"/>
                                        </a:lnTo>
                                        <a:lnTo>
                                          <a:pt x="467995" y="66040"/>
                                        </a:lnTo>
                                        <a:lnTo>
                                          <a:pt x="427355" y="85090"/>
                                        </a:lnTo>
                                        <a:lnTo>
                                          <a:pt x="387985" y="106680"/>
                                        </a:lnTo>
                                        <a:lnTo>
                                          <a:pt x="349885" y="130810"/>
                                        </a:lnTo>
                                        <a:lnTo>
                                          <a:pt x="313690" y="156210"/>
                                        </a:lnTo>
                                        <a:lnTo>
                                          <a:pt x="278765" y="184150"/>
                                        </a:lnTo>
                                        <a:lnTo>
                                          <a:pt x="245745" y="213995"/>
                                        </a:lnTo>
                                        <a:lnTo>
                                          <a:pt x="213995" y="245110"/>
                                        </a:lnTo>
                                        <a:lnTo>
                                          <a:pt x="184150" y="278130"/>
                                        </a:lnTo>
                                        <a:lnTo>
                                          <a:pt x="156845" y="313055"/>
                                        </a:lnTo>
                                        <a:lnTo>
                                          <a:pt x="130810" y="349885"/>
                                        </a:lnTo>
                                        <a:lnTo>
                                          <a:pt x="107315" y="387985"/>
                                        </a:lnTo>
                                        <a:lnTo>
                                          <a:pt x="85725" y="427355"/>
                                        </a:lnTo>
                                        <a:lnTo>
                                          <a:pt x="66040" y="467995"/>
                                        </a:lnTo>
                                        <a:lnTo>
                                          <a:pt x="49530" y="509905"/>
                                        </a:lnTo>
                                        <a:lnTo>
                                          <a:pt x="34925" y="553085"/>
                                        </a:lnTo>
                                        <a:lnTo>
                                          <a:pt x="22225" y="596900"/>
                                        </a:lnTo>
                                        <a:lnTo>
                                          <a:pt x="12700" y="641985"/>
                                        </a:lnTo>
                                        <a:lnTo>
                                          <a:pt x="5715" y="688340"/>
                                        </a:lnTo>
                                        <a:lnTo>
                                          <a:pt x="1905" y="735330"/>
                                        </a:lnTo>
                                        <a:lnTo>
                                          <a:pt x="0" y="782955"/>
                                        </a:lnTo>
                                        <a:lnTo>
                                          <a:pt x="1905" y="830580"/>
                                        </a:lnTo>
                                        <a:lnTo>
                                          <a:pt x="5715" y="877570"/>
                                        </a:lnTo>
                                        <a:lnTo>
                                          <a:pt x="12700" y="923925"/>
                                        </a:lnTo>
                                        <a:lnTo>
                                          <a:pt x="22225" y="969010"/>
                                        </a:lnTo>
                                        <a:lnTo>
                                          <a:pt x="34925" y="1012825"/>
                                        </a:lnTo>
                                        <a:lnTo>
                                          <a:pt x="49530" y="1056005"/>
                                        </a:lnTo>
                                        <a:lnTo>
                                          <a:pt x="66040" y="1097915"/>
                                        </a:lnTo>
                                        <a:lnTo>
                                          <a:pt x="85725" y="1138555"/>
                                        </a:lnTo>
                                        <a:lnTo>
                                          <a:pt x="107315" y="1177925"/>
                                        </a:lnTo>
                                        <a:lnTo>
                                          <a:pt x="130810" y="1216025"/>
                                        </a:lnTo>
                                        <a:lnTo>
                                          <a:pt x="156845" y="1252220"/>
                                        </a:lnTo>
                                        <a:lnTo>
                                          <a:pt x="184150" y="1287145"/>
                                        </a:lnTo>
                                        <a:lnTo>
                                          <a:pt x="213995" y="1320800"/>
                                        </a:lnTo>
                                        <a:lnTo>
                                          <a:pt x="245745" y="1351915"/>
                                        </a:lnTo>
                                        <a:lnTo>
                                          <a:pt x="278765" y="1381760"/>
                                        </a:lnTo>
                                        <a:lnTo>
                                          <a:pt x="313690" y="1409700"/>
                                        </a:lnTo>
                                        <a:lnTo>
                                          <a:pt x="349885" y="1435100"/>
                                        </a:lnTo>
                                        <a:lnTo>
                                          <a:pt x="387985" y="1459230"/>
                                        </a:lnTo>
                                        <a:lnTo>
                                          <a:pt x="427355" y="1480820"/>
                                        </a:lnTo>
                                        <a:lnTo>
                                          <a:pt x="467995" y="1499870"/>
                                        </a:lnTo>
                                        <a:lnTo>
                                          <a:pt x="509905" y="1517015"/>
                                        </a:lnTo>
                                        <a:lnTo>
                                          <a:pt x="553085" y="1531620"/>
                                        </a:lnTo>
                                        <a:lnTo>
                                          <a:pt x="597535" y="1543685"/>
                                        </a:lnTo>
                                        <a:lnTo>
                                          <a:pt x="642620" y="1553210"/>
                                        </a:lnTo>
                                        <a:lnTo>
                                          <a:pt x="688975" y="1560195"/>
                                        </a:lnTo>
                                        <a:lnTo>
                                          <a:pt x="735330" y="1564640"/>
                                        </a:lnTo>
                                        <a:lnTo>
                                          <a:pt x="783590" y="1565910"/>
                                        </a:lnTo>
                                        <a:lnTo>
                                          <a:pt x="831215" y="1564640"/>
                                        </a:lnTo>
                                        <a:lnTo>
                                          <a:pt x="878205" y="1560195"/>
                                        </a:lnTo>
                                        <a:lnTo>
                                          <a:pt x="923925" y="1553210"/>
                                        </a:lnTo>
                                        <a:lnTo>
                                          <a:pt x="969010" y="1543685"/>
                                        </a:lnTo>
                                        <a:lnTo>
                                          <a:pt x="1013460" y="1531620"/>
                                        </a:lnTo>
                                        <a:lnTo>
                                          <a:pt x="1056640" y="1517015"/>
                                        </a:lnTo>
                                        <a:lnTo>
                                          <a:pt x="1098550" y="1499870"/>
                                        </a:lnTo>
                                        <a:lnTo>
                                          <a:pt x="1139190" y="1480820"/>
                                        </a:lnTo>
                                        <a:lnTo>
                                          <a:pt x="1178560" y="1459230"/>
                                        </a:lnTo>
                                        <a:lnTo>
                                          <a:pt x="1216660" y="1435100"/>
                                        </a:lnTo>
                                        <a:lnTo>
                                          <a:pt x="1252855" y="1409700"/>
                                        </a:lnTo>
                                        <a:lnTo>
                                          <a:pt x="1287780" y="1381760"/>
                                        </a:lnTo>
                                        <a:lnTo>
                                          <a:pt x="1320800" y="1351915"/>
                                        </a:lnTo>
                                        <a:lnTo>
                                          <a:pt x="1352550" y="1320800"/>
                                        </a:lnTo>
                                        <a:lnTo>
                                          <a:pt x="1382395" y="1287145"/>
                                        </a:lnTo>
                                        <a:lnTo>
                                          <a:pt x="1409700" y="1252220"/>
                                        </a:lnTo>
                                        <a:lnTo>
                                          <a:pt x="1435735" y="1216025"/>
                                        </a:lnTo>
                                        <a:lnTo>
                                          <a:pt x="1459230" y="1177925"/>
                                        </a:lnTo>
                                        <a:lnTo>
                                          <a:pt x="1480820" y="1138555"/>
                                        </a:lnTo>
                                        <a:lnTo>
                                          <a:pt x="1500505" y="1097915"/>
                                        </a:lnTo>
                                        <a:lnTo>
                                          <a:pt x="1517650" y="1056005"/>
                                        </a:lnTo>
                                        <a:lnTo>
                                          <a:pt x="1532255" y="1012825"/>
                                        </a:lnTo>
                                        <a:lnTo>
                                          <a:pt x="1544320" y="969010"/>
                                        </a:lnTo>
                                        <a:lnTo>
                                          <a:pt x="1553845" y="923925"/>
                                        </a:lnTo>
                                        <a:lnTo>
                                          <a:pt x="1560830" y="877570"/>
                                        </a:lnTo>
                                        <a:lnTo>
                                          <a:pt x="1564640" y="830580"/>
                                        </a:lnTo>
                                        <a:lnTo>
                                          <a:pt x="1566545" y="782955"/>
                                        </a:lnTo>
                                        <a:lnTo>
                                          <a:pt x="1564640" y="735330"/>
                                        </a:lnTo>
                                        <a:lnTo>
                                          <a:pt x="1560830" y="688340"/>
                                        </a:lnTo>
                                        <a:lnTo>
                                          <a:pt x="1553845" y="641985"/>
                                        </a:lnTo>
                                        <a:lnTo>
                                          <a:pt x="1544320" y="596900"/>
                                        </a:lnTo>
                                        <a:lnTo>
                                          <a:pt x="1532255" y="553085"/>
                                        </a:lnTo>
                                        <a:lnTo>
                                          <a:pt x="1517650" y="509905"/>
                                        </a:lnTo>
                                        <a:lnTo>
                                          <a:pt x="1500505" y="467995"/>
                                        </a:lnTo>
                                        <a:lnTo>
                                          <a:pt x="1480820" y="427355"/>
                                        </a:lnTo>
                                        <a:lnTo>
                                          <a:pt x="1459230" y="387985"/>
                                        </a:lnTo>
                                        <a:lnTo>
                                          <a:pt x="1435735" y="349885"/>
                                        </a:lnTo>
                                        <a:lnTo>
                                          <a:pt x="1409700" y="313055"/>
                                        </a:lnTo>
                                        <a:lnTo>
                                          <a:pt x="1382395" y="278130"/>
                                        </a:lnTo>
                                        <a:lnTo>
                                          <a:pt x="1352550" y="245110"/>
                                        </a:lnTo>
                                        <a:lnTo>
                                          <a:pt x="1320800" y="213995"/>
                                        </a:lnTo>
                                        <a:lnTo>
                                          <a:pt x="1287780" y="184150"/>
                                        </a:lnTo>
                                        <a:lnTo>
                                          <a:pt x="1252855" y="156210"/>
                                        </a:lnTo>
                                        <a:lnTo>
                                          <a:pt x="1216660" y="130810"/>
                                        </a:lnTo>
                                        <a:lnTo>
                                          <a:pt x="1178560" y="106680"/>
                                        </a:lnTo>
                                        <a:lnTo>
                                          <a:pt x="1139190" y="85090"/>
                                        </a:lnTo>
                                        <a:lnTo>
                                          <a:pt x="1098550" y="66040"/>
                                        </a:lnTo>
                                        <a:lnTo>
                                          <a:pt x="1056640" y="48895"/>
                                        </a:lnTo>
                                        <a:lnTo>
                                          <a:pt x="1013460" y="34290"/>
                                        </a:lnTo>
                                        <a:lnTo>
                                          <a:pt x="969010" y="22225"/>
                                        </a:lnTo>
                                        <a:lnTo>
                                          <a:pt x="923925" y="12700"/>
                                        </a:lnTo>
                                        <a:lnTo>
                                          <a:pt x="878205" y="5715"/>
                                        </a:lnTo>
                                        <a:lnTo>
                                          <a:pt x="831215" y="1270"/>
                                        </a:lnTo>
                                        <a:lnTo>
                                          <a:pt x="7835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DAC5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7" name="Shape 97"/>
                                <wps:spPr>
                                  <a:xfrm>
                                    <a:off x="5480685" y="296545"/>
                                    <a:ext cx="1566545" cy="1566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6545" w="1566545">
                                        <a:moveTo>
                                          <a:pt x="783590" y="1565910"/>
                                        </a:moveTo>
                                        <a:lnTo>
                                          <a:pt x="831215" y="1564640"/>
                                        </a:lnTo>
                                        <a:lnTo>
                                          <a:pt x="878205" y="1560195"/>
                                        </a:lnTo>
                                        <a:lnTo>
                                          <a:pt x="923925" y="1553210"/>
                                        </a:lnTo>
                                        <a:lnTo>
                                          <a:pt x="969010" y="1543685"/>
                                        </a:lnTo>
                                        <a:lnTo>
                                          <a:pt x="1013460" y="1531620"/>
                                        </a:lnTo>
                                        <a:lnTo>
                                          <a:pt x="1056640" y="1517015"/>
                                        </a:lnTo>
                                        <a:lnTo>
                                          <a:pt x="1098550" y="1499870"/>
                                        </a:lnTo>
                                        <a:lnTo>
                                          <a:pt x="1139190" y="1480820"/>
                                        </a:lnTo>
                                        <a:lnTo>
                                          <a:pt x="1178560" y="1459230"/>
                                        </a:lnTo>
                                        <a:lnTo>
                                          <a:pt x="1216660" y="1435100"/>
                                        </a:lnTo>
                                        <a:lnTo>
                                          <a:pt x="1252855" y="1409700"/>
                                        </a:lnTo>
                                        <a:lnTo>
                                          <a:pt x="1287780" y="1381760"/>
                                        </a:lnTo>
                                        <a:lnTo>
                                          <a:pt x="1320800" y="1351915"/>
                                        </a:lnTo>
                                        <a:lnTo>
                                          <a:pt x="1352550" y="1320800"/>
                                        </a:lnTo>
                                        <a:lnTo>
                                          <a:pt x="1382395" y="1287145"/>
                                        </a:lnTo>
                                        <a:lnTo>
                                          <a:pt x="1409700" y="1252220"/>
                                        </a:lnTo>
                                        <a:lnTo>
                                          <a:pt x="1435735" y="1216025"/>
                                        </a:lnTo>
                                        <a:lnTo>
                                          <a:pt x="1459230" y="1177925"/>
                                        </a:lnTo>
                                        <a:lnTo>
                                          <a:pt x="1480820" y="1138555"/>
                                        </a:lnTo>
                                        <a:lnTo>
                                          <a:pt x="1500505" y="1097915"/>
                                        </a:lnTo>
                                        <a:lnTo>
                                          <a:pt x="1517650" y="1056005"/>
                                        </a:lnTo>
                                        <a:lnTo>
                                          <a:pt x="1532255" y="1012825"/>
                                        </a:lnTo>
                                        <a:lnTo>
                                          <a:pt x="1544320" y="969010"/>
                                        </a:lnTo>
                                        <a:lnTo>
                                          <a:pt x="1553845" y="923925"/>
                                        </a:lnTo>
                                        <a:lnTo>
                                          <a:pt x="1560830" y="877570"/>
                                        </a:lnTo>
                                        <a:lnTo>
                                          <a:pt x="1564640" y="830580"/>
                                        </a:lnTo>
                                        <a:lnTo>
                                          <a:pt x="1566545" y="782955"/>
                                        </a:lnTo>
                                        <a:lnTo>
                                          <a:pt x="1564640" y="735330"/>
                                        </a:lnTo>
                                        <a:lnTo>
                                          <a:pt x="1560830" y="688340"/>
                                        </a:lnTo>
                                        <a:lnTo>
                                          <a:pt x="1553845" y="641985"/>
                                        </a:lnTo>
                                        <a:lnTo>
                                          <a:pt x="1544320" y="596900"/>
                                        </a:lnTo>
                                        <a:lnTo>
                                          <a:pt x="1532255" y="553085"/>
                                        </a:lnTo>
                                        <a:lnTo>
                                          <a:pt x="1517650" y="509905"/>
                                        </a:lnTo>
                                        <a:lnTo>
                                          <a:pt x="1500505" y="467995"/>
                                        </a:lnTo>
                                        <a:lnTo>
                                          <a:pt x="1480820" y="427355"/>
                                        </a:lnTo>
                                        <a:lnTo>
                                          <a:pt x="1459230" y="387985"/>
                                        </a:lnTo>
                                        <a:lnTo>
                                          <a:pt x="1435735" y="349885"/>
                                        </a:lnTo>
                                        <a:lnTo>
                                          <a:pt x="1409700" y="313055"/>
                                        </a:lnTo>
                                        <a:lnTo>
                                          <a:pt x="1382395" y="278130"/>
                                        </a:lnTo>
                                        <a:lnTo>
                                          <a:pt x="1352550" y="245110"/>
                                        </a:lnTo>
                                        <a:lnTo>
                                          <a:pt x="1320800" y="213995"/>
                                        </a:lnTo>
                                        <a:lnTo>
                                          <a:pt x="1287780" y="184150"/>
                                        </a:lnTo>
                                        <a:lnTo>
                                          <a:pt x="1252855" y="156210"/>
                                        </a:lnTo>
                                        <a:lnTo>
                                          <a:pt x="1216660" y="130810"/>
                                        </a:lnTo>
                                        <a:lnTo>
                                          <a:pt x="1178560" y="106680"/>
                                        </a:lnTo>
                                        <a:lnTo>
                                          <a:pt x="1139190" y="85090"/>
                                        </a:lnTo>
                                        <a:lnTo>
                                          <a:pt x="1098550" y="66040"/>
                                        </a:lnTo>
                                        <a:lnTo>
                                          <a:pt x="1056640" y="48895"/>
                                        </a:lnTo>
                                        <a:lnTo>
                                          <a:pt x="1013460" y="34290"/>
                                        </a:lnTo>
                                        <a:lnTo>
                                          <a:pt x="969010" y="22225"/>
                                        </a:lnTo>
                                        <a:lnTo>
                                          <a:pt x="923925" y="12700"/>
                                        </a:lnTo>
                                        <a:lnTo>
                                          <a:pt x="878205" y="5715"/>
                                        </a:lnTo>
                                        <a:lnTo>
                                          <a:pt x="831215" y="1270"/>
                                        </a:lnTo>
                                        <a:lnTo>
                                          <a:pt x="783590" y="0"/>
                                        </a:lnTo>
                                        <a:lnTo>
                                          <a:pt x="735330" y="1270"/>
                                        </a:lnTo>
                                        <a:lnTo>
                                          <a:pt x="688975" y="5715"/>
                                        </a:lnTo>
                                        <a:lnTo>
                                          <a:pt x="642620" y="12700"/>
                                        </a:lnTo>
                                        <a:lnTo>
                                          <a:pt x="597535" y="22225"/>
                                        </a:lnTo>
                                        <a:lnTo>
                                          <a:pt x="553085" y="34290"/>
                                        </a:lnTo>
                                        <a:lnTo>
                                          <a:pt x="509905" y="48895"/>
                                        </a:lnTo>
                                        <a:lnTo>
                                          <a:pt x="467995" y="66040"/>
                                        </a:lnTo>
                                        <a:lnTo>
                                          <a:pt x="427355" y="85090"/>
                                        </a:lnTo>
                                        <a:lnTo>
                                          <a:pt x="387985" y="106680"/>
                                        </a:lnTo>
                                        <a:lnTo>
                                          <a:pt x="349885" y="130810"/>
                                        </a:lnTo>
                                        <a:lnTo>
                                          <a:pt x="313690" y="156210"/>
                                        </a:lnTo>
                                        <a:lnTo>
                                          <a:pt x="278765" y="184150"/>
                                        </a:lnTo>
                                        <a:lnTo>
                                          <a:pt x="245745" y="213995"/>
                                        </a:lnTo>
                                        <a:lnTo>
                                          <a:pt x="213995" y="245110"/>
                                        </a:lnTo>
                                        <a:lnTo>
                                          <a:pt x="184150" y="278130"/>
                                        </a:lnTo>
                                        <a:lnTo>
                                          <a:pt x="156845" y="313055"/>
                                        </a:lnTo>
                                        <a:lnTo>
                                          <a:pt x="130810" y="349885"/>
                                        </a:lnTo>
                                        <a:lnTo>
                                          <a:pt x="107315" y="387985"/>
                                        </a:lnTo>
                                        <a:lnTo>
                                          <a:pt x="85725" y="427355"/>
                                        </a:lnTo>
                                        <a:lnTo>
                                          <a:pt x="66040" y="467995"/>
                                        </a:lnTo>
                                        <a:lnTo>
                                          <a:pt x="49530" y="509905"/>
                                        </a:lnTo>
                                        <a:lnTo>
                                          <a:pt x="34925" y="553085"/>
                                        </a:lnTo>
                                        <a:lnTo>
                                          <a:pt x="22225" y="596900"/>
                                        </a:lnTo>
                                        <a:lnTo>
                                          <a:pt x="12700" y="641985"/>
                                        </a:lnTo>
                                        <a:lnTo>
                                          <a:pt x="5715" y="688340"/>
                                        </a:lnTo>
                                        <a:lnTo>
                                          <a:pt x="1905" y="735330"/>
                                        </a:lnTo>
                                        <a:lnTo>
                                          <a:pt x="0" y="782955"/>
                                        </a:lnTo>
                                        <a:lnTo>
                                          <a:pt x="1905" y="830580"/>
                                        </a:lnTo>
                                        <a:lnTo>
                                          <a:pt x="5715" y="877570"/>
                                        </a:lnTo>
                                        <a:lnTo>
                                          <a:pt x="12700" y="923925"/>
                                        </a:lnTo>
                                        <a:lnTo>
                                          <a:pt x="22225" y="969010"/>
                                        </a:lnTo>
                                        <a:lnTo>
                                          <a:pt x="34925" y="1012825"/>
                                        </a:lnTo>
                                        <a:lnTo>
                                          <a:pt x="49530" y="1056005"/>
                                        </a:lnTo>
                                        <a:lnTo>
                                          <a:pt x="66040" y="1097915"/>
                                        </a:lnTo>
                                        <a:lnTo>
                                          <a:pt x="85725" y="1138555"/>
                                        </a:lnTo>
                                        <a:lnTo>
                                          <a:pt x="107315" y="1177925"/>
                                        </a:lnTo>
                                        <a:lnTo>
                                          <a:pt x="130810" y="1216025"/>
                                        </a:lnTo>
                                        <a:lnTo>
                                          <a:pt x="156845" y="1252220"/>
                                        </a:lnTo>
                                        <a:lnTo>
                                          <a:pt x="184150" y="1287145"/>
                                        </a:lnTo>
                                        <a:lnTo>
                                          <a:pt x="213995" y="1320800"/>
                                        </a:lnTo>
                                        <a:lnTo>
                                          <a:pt x="245745" y="1351915"/>
                                        </a:lnTo>
                                        <a:lnTo>
                                          <a:pt x="278765" y="1381760"/>
                                        </a:lnTo>
                                        <a:lnTo>
                                          <a:pt x="313690" y="1409700"/>
                                        </a:lnTo>
                                        <a:lnTo>
                                          <a:pt x="349885" y="1435100"/>
                                        </a:lnTo>
                                        <a:lnTo>
                                          <a:pt x="387985" y="1459230"/>
                                        </a:lnTo>
                                        <a:lnTo>
                                          <a:pt x="427355" y="1480820"/>
                                        </a:lnTo>
                                        <a:lnTo>
                                          <a:pt x="467995" y="1499870"/>
                                        </a:lnTo>
                                        <a:lnTo>
                                          <a:pt x="509905" y="1517015"/>
                                        </a:lnTo>
                                        <a:lnTo>
                                          <a:pt x="553085" y="1531620"/>
                                        </a:lnTo>
                                        <a:lnTo>
                                          <a:pt x="597535" y="1543685"/>
                                        </a:lnTo>
                                        <a:lnTo>
                                          <a:pt x="642620" y="1553210"/>
                                        </a:lnTo>
                                        <a:lnTo>
                                          <a:pt x="688975" y="1560195"/>
                                        </a:lnTo>
                                        <a:lnTo>
                                          <a:pt x="735330" y="1564640"/>
                                        </a:lnTo>
                                        <a:lnTo>
                                          <a:pt x="783590" y="15659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8" name="Shape 98"/>
                                <wps:spPr>
                                  <a:xfrm>
                                    <a:off x="0" y="0"/>
                                    <a:ext cx="7560310" cy="189992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9920" w="7560310">
                                        <a:moveTo>
                                          <a:pt x="0" y="0"/>
                                        </a:moveTo>
                                        <a:lnTo>
                                          <a:pt x="0" y="1899920"/>
                                        </a:lnTo>
                                        <a:lnTo>
                                          <a:pt x="7560310" y="1899920"/>
                                        </a:lnTo>
                                        <a:lnTo>
                                          <a:pt x="75603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455.99998474121094" w:line="231.99999332427979"/>
                                        <w:ind w:left="708.0000305175781" w:right="5677.0001220703125" w:firstLine="708.0000305175781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JOURNALISM" w:cs="JOURNALISM" w:eastAsia="JOURNALISM" w:hAnsi="JOURNALISM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c69a56"/>
                                          <w:sz w:val="120"/>
                                          <w:vertAlign w:val="baseline"/>
                                        </w:rPr>
                                        <w:t xml:space="preserve">Simone Jones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38100</wp:posOffset>
                      </wp:positionV>
                      <wp:extent cx="7560310" cy="1899920"/>
                      <wp:effectExtent b="0" l="0" r="0" t="0"/>
                      <wp:wrapNone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60310" cy="1899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06" w:lineRule="auto"/>
        <w:ind w:left="720" w:firstLine="0"/>
        <w:rPr>
          <w:rFonts w:ascii="Qanelas Light" w:cs="Qanelas Light" w:eastAsia="Qanelas Light" w:hAnsi="Qanelas Light"/>
          <w:sz w:val="48"/>
          <w:szCs w:val="48"/>
        </w:rPr>
      </w:pPr>
      <w:r w:rsidDel="00000000" w:rsidR="00000000" w:rsidRPr="00000000">
        <w:rPr>
          <w:rFonts w:ascii="Qanelas Light" w:cs="Qanelas Light" w:eastAsia="Qanelas Light" w:hAnsi="Qanelas Light"/>
          <w:color w:val="6fb178"/>
          <w:sz w:val="48"/>
          <w:szCs w:val="48"/>
          <w:rtl w:val="0"/>
        </w:rPr>
        <w:t xml:space="preserve">System </w:t>
      </w:r>
      <w:sdt>
        <w:sdtPr>
          <w:tag w:val="goog_rdk_5"/>
        </w:sdtPr>
        <w:sdtContent>
          <w:del w:author="Vivek Singh" w:id="5" w:date="2021-11-21T05:38:10Z">
            <w:r w:rsidDel="00000000" w:rsidR="00000000" w:rsidRPr="00000000">
              <w:rPr>
                <w:rFonts w:ascii="Qanelas Light" w:cs="Qanelas Light" w:eastAsia="Qanelas Light" w:hAnsi="Qanelas Light"/>
                <w:color w:val="6fb178"/>
                <w:sz w:val="48"/>
                <w:szCs w:val="48"/>
                <w:rtl w:val="0"/>
              </w:rPr>
              <w:delText xml:space="preserve">Engineer</w:delText>
            </w:r>
          </w:del>
        </w:sdtContent>
      </w:sdt>
      <w:r w:rsidDel="00000000" w:rsidR="00000000" w:rsidRPr="00000000">
        <w:rPr>
          <w:rtl w:val="0"/>
        </w:rPr>
      </w:r>
      <w:sdt>
        <w:sdtPr>
          <w:tag w:val="goog_rdk_6"/>
        </w:sdtPr>
        <w:sdtContent>
          <w:del w:author="Ritu Choudhary" w:id="3" w:date="2021-11-24T15:02:15Z">
            <w:r w:rsidDel="00000000" w:rsidR="00000000" w:rsidRPr="00000000"/>
          </w:del>
        </w:sdtContent>
      </w:sdt>
      <w:sdt>
        <w:sdtPr>
          <w:tag w:val="goog_rdk_7"/>
        </w:sdtPr>
        <w:sdtContent>
          <w:del w:author="A.M Nuruddin Ahmad" w:id="0" w:date="2022-01-26T14:41:46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-1879599</wp:posOffset>
                      </wp:positionV>
                      <wp:extent cx="7560310" cy="189992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65845" y="2830040"/>
                                <a:ext cx="7560310" cy="1899920"/>
                                <a:chOff x="1565845" y="2830040"/>
                                <a:chExt cx="7560310" cy="1899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565845" y="2830040"/>
                                  <a:ext cx="7560310" cy="1899920"/>
                                  <a:chOff x="0" y="0"/>
                                  <a:chExt cx="7560310" cy="1899920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7560300" cy="189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5" name="Shape 95"/>
                                <wps:spPr>
                                  <a:xfrm>
                                    <a:off x="0" y="0"/>
                                    <a:ext cx="7560310" cy="10801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7D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6" name="Shape 96"/>
                                <wps:spPr>
                                  <a:xfrm>
                                    <a:off x="5480685" y="296545"/>
                                    <a:ext cx="1566545" cy="1566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6545" w="1566545">
                                        <a:moveTo>
                                          <a:pt x="783590" y="0"/>
                                        </a:moveTo>
                                        <a:lnTo>
                                          <a:pt x="735330" y="1270"/>
                                        </a:lnTo>
                                        <a:lnTo>
                                          <a:pt x="688975" y="5715"/>
                                        </a:lnTo>
                                        <a:lnTo>
                                          <a:pt x="642620" y="12700"/>
                                        </a:lnTo>
                                        <a:lnTo>
                                          <a:pt x="597535" y="22225"/>
                                        </a:lnTo>
                                        <a:lnTo>
                                          <a:pt x="553085" y="34290"/>
                                        </a:lnTo>
                                        <a:lnTo>
                                          <a:pt x="509905" y="48895"/>
                                        </a:lnTo>
                                        <a:lnTo>
                                          <a:pt x="467995" y="66040"/>
                                        </a:lnTo>
                                        <a:lnTo>
                                          <a:pt x="427355" y="85090"/>
                                        </a:lnTo>
                                        <a:lnTo>
                                          <a:pt x="387985" y="106680"/>
                                        </a:lnTo>
                                        <a:lnTo>
                                          <a:pt x="349885" y="130810"/>
                                        </a:lnTo>
                                        <a:lnTo>
                                          <a:pt x="313690" y="156210"/>
                                        </a:lnTo>
                                        <a:lnTo>
                                          <a:pt x="278765" y="184150"/>
                                        </a:lnTo>
                                        <a:lnTo>
                                          <a:pt x="245745" y="213995"/>
                                        </a:lnTo>
                                        <a:lnTo>
                                          <a:pt x="213995" y="245110"/>
                                        </a:lnTo>
                                        <a:lnTo>
                                          <a:pt x="184150" y="278130"/>
                                        </a:lnTo>
                                        <a:lnTo>
                                          <a:pt x="156845" y="313055"/>
                                        </a:lnTo>
                                        <a:lnTo>
                                          <a:pt x="130810" y="349885"/>
                                        </a:lnTo>
                                        <a:lnTo>
                                          <a:pt x="107315" y="387985"/>
                                        </a:lnTo>
                                        <a:lnTo>
                                          <a:pt x="85725" y="427355"/>
                                        </a:lnTo>
                                        <a:lnTo>
                                          <a:pt x="66040" y="467995"/>
                                        </a:lnTo>
                                        <a:lnTo>
                                          <a:pt x="49530" y="509905"/>
                                        </a:lnTo>
                                        <a:lnTo>
                                          <a:pt x="34925" y="553085"/>
                                        </a:lnTo>
                                        <a:lnTo>
                                          <a:pt x="22225" y="596900"/>
                                        </a:lnTo>
                                        <a:lnTo>
                                          <a:pt x="12700" y="641985"/>
                                        </a:lnTo>
                                        <a:lnTo>
                                          <a:pt x="5715" y="688340"/>
                                        </a:lnTo>
                                        <a:lnTo>
                                          <a:pt x="1905" y="735330"/>
                                        </a:lnTo>
                                        <a:lnTo>
                                          <a:pt x="0" y="782955"/>
                                        </a:lnTo>
                                        <a:lnTo>
                                          <a:pt x="1905" y="830580"/>
                                        </a:lnTo>
                                        <a:lnTo>
                                          <a:pt x="5715" y="877570"/>
                                        </a:lnTo>
                                        <a:lnTo>
                                          <a:pt x="12700" y="923925"/>
                                        </a:lnTo>
                                        <a:lnTo>
                                          <a:pt x="22225" y="969010"/>
                                        </a:lnTo>
                                        <a:lnTo>
                                          <a:pt x="34925" y="1012825"/>
                                        </a:lnTo>
                                        <a:lnTo>
                                          <a:pt x="49530" y="1056005"/>
                                        </a:lnTo>
                                        <a:lnTo>
                                          <a:pt x="66040" y="1097915"/>
                                        </a:lnTo>
                                        <a:lnTo>
                                          <a:pt x="85725" y="1138555"/>
                                        </a:lnTo>
                                        <a:lnTo>
                                          <a:pt x="107315" y="1177925"/>
                                        </a:lnTo>
                                        <a:lnTo>
                                          <a:pt x="130810" y="1216025"/>
                                        </a:lnTo>
                                        <a:lnTo>
                                          <a:pt x="156845" y="1252220"/>
                                        </a:lnTo>
                                        <a:lnTo>
                                          <a:pt x="184150" y="1287145"/>
                                        </a:lnTo>
                                        <a:lnTo>
                                          <a:pt x="213995" y="1320800"/>
                                        </a:lnTo>
                                        <a:lnTo>
                                          <a:pt x="245745" y="1351915"/>
                                        </a:lnTo>
                                        <a:lnTo>
                                          <a:pt x="278765" y="1381760"/>
                                        </a:lnTo>
                                        <a:lnTo>
                                          <a:pt x="313690" y="1409700"/>
                                        </a:lnTo>
                                        <a:lnTo>
                                          <a:pt x="349885" y="1435100"/>
                                        </a:lnTo>
                                        <a:lnTo>
                                          <a:pt x="387985" y="1459230"/>
                                        </a:lnTo>
                                        <a:lnTo>
                                          <a:pt x="427355" y="1480820"/>
                                        </a:lnTo>
                                        <a:lnTo>
                                          <a:pt x="467995" y="1499870"/>
                                        </a:lnTo>
                                        <a:lnTo>
                                          <a:pt x="509905" y="1517015"/>
                                        </a:lnTo>
                                        <a:lnTo>
                                          <a:pt x="553085" y="1531620"/>
                                        </a:lnTo>
                                        <a:lnTo>
                                          <a:pt x="597535" y="1543685"/>
                                        </a:lnTo>
                                        <a:lnTo>
                                          <a:pt x="642620" y="1553210"/>
                                        </a:lnTo>
                                        <a:lnTo>
                                          <a:pt x="688975" y="1560195"/>
                                        </a:lnTo>
                                        <a:lnTo>
                                          <a:pt x="735330" y="1564640"/>
                                        </a:lnTo>
                                        <a:lnTo>
                                          <a:pt x="783590" y="1565910"/>
                                        </a:lnTo>
                                        <a:lnTo>
                                          <a:pt x="831215" y="1564640"/>
                                        </a:lnTo>
                                        <a:lnTo>
                                          <a:pt x="878205" y="1560195"/>
                                        </a:lnTo>
                                        <a:lnTo>
                                          <a:pt x="923925" y="1553210"/>
                                        </a:lnTo>
                                        <a:lnTo>
                                          <a:pt x="969010" y="1543685"/>
                                        </a:lnTo>
                                        <a:lnTo>
                                          <a:pt x="1013460" y="1531620"/>
                                        </a:lnTo>
                                        <a:lnTo>
                                          <a:pt x="1056640" y="1517015"/>
                                        </a:lnTo>
                                        <a:lnTo>
                                          <a:pt x="1098550" y="1499870"/>
                                        </a:lnTo>
                                        <a:lnTo>
                                          <a:pt x="1139190" y="1480820"/>
                                        </a:lnTo>
                                        <a:lnTo>
                                          <a:pt x="1178560" y="1459230"/>
                                        </a:lnTo>
                                        <a:lnTo>
                                          <a:pt x="1216660" y="1435100"/>
                                        </a:lnTo>
                                        <a:lnTo>
                                          <a:pt x="1252855" y="1409700"/>
                                        </a:lnTo>
                                        <a:lnTo>
                                          <a:pt x="1287780" y="1381760"/>
                                        </a:lnTo>
                                        <a:lnTo>
                                          <a:pt x="1320800" y="1351915"/>
                                        </a:lnTo>
                                        <a:lnTo>
                                          <a:pt x="1352550" y="1320800"/>
                                        </a:lnTo>
                                        <a:lnTo>
                                          <a:pt x="1382395" y="1287145"/>
                                        </a:lnTo>
                                        <a:lnTo>
                                          <a:pt x="1409700" y="1252220"/>
                                        </a:lnTo>
                                        <a:lnTo>
                                          <a:pt x="1435735" y="1216025"/>
                                        </a:lnTo>
                                        <a:lnTo>
                                          <a:pt x="1459230" y="1177925"/>
                                        </a:lnTo>
                                        <a:lnTo>
                                          <a:pt x="1480820" y="1138555"/>
                                        </a:lnTo>
                                        <a:lnTo>
                                          <a:pt x="1500505" y="1097915"/>
                                        </a:lnTo>
                                        <a:lnTo>
                                          <a:pt x="1517650" y="1056005"/>
                                        </a:lnTo>
                                        <a:lnTo>
                                          <a:pt x="1532255" y="1012825"/>
                                        </a:lnTo>
                                        <a:lnTo>
                                          <a:pt x="1544320" y="969010"/>
                                        </a:lnTo>
                                        <a:lnTo>
                                          <a:pt x="1553845" y="923925"/>
                                        </a:lnTo>
                                        <a:lnTo>
                                          <a:pt x="1560830" y="877570"/>
                                        </a:lnTo>
                                        <a:lnTo>
                                          <a:pt x="1564640" y="830580"/>
                                        </a:lnTo>
                                        <a:lnTo>
                                          <a:pt x="1566545" y="782955"/>
                                        </a:lnTo>
                                        <a:lnTo>
                                          <a:pt x="1564640" y="735330"/>
                                        </a:lnTo>
                                        <a:lnTo>
                                          <a:pt x="1560830" y="688340"/>
                                        </a:lnTo>
                                        <a:lnTo>
                                          <a:pt x="1553845" y="641985"/>
                                        </a:lnTo>
                                        <a:lnTo>
                                          <a:pt x="1544320" y="596900"/>
                                        </a:lnTo>
                                        <a:lnTo>
                                          <a:pt x="1532255" y="553085"/>
                                        </a:lnTo>
                                        <a:lnTo>
                                          <a:pt x="1517650" y="509905"/>
                                        </a:lnTo>
                                        <a:lnTo>
                                          <a:pt x="1500505" y="467995"/>
                                        </a:lnTo>
                                        <a:lnTo>
                                          <a:pt x="1480820" y="427355"/>
                                        </a:lnTo>
                                        <a:lnTo>
                                          <a:pt x="1459230" y="387985"/>
                                        </a:lnTo>
                                        <a:lnTo>
                                          <a:pt x="1435735" y="349885"/>
                                        </a:lnTo>
                                        <a:lnTo>
                                          <a:pt x="1409700" y="313055"/>
                                        </a:lnTo>
                                        <a:lnTo>
                                          <a:pt x="1382395" y="278130"/>
                                        </a:lnTo>
                                        <a:lnTo>
                                          <a:pt x="1352550" y="245110"/>
                                        </a:lnTo>
                                        <a:lnTo>
                                          <a:pt x="1320800" y="213995"/>
                                        </a:lnTo>
                                        <a:lnTo>
                                          <a:pt x="1287780" y="184150"/>
                                        </a:lnTo>
                                        <a:lnTo>
                                          <a:pt x="1252855" y="156210"/>
                                        </a:lnTo>
                                        <a:lnTo>
                                          <a:pt x="1216660" y="130810"/>
                                        </a:lnTo>
                                        <a:lnTo>
                                          <a:pt x="1178560" y="106680"/>
                                        </a:lnTo>
                                        <a:lnTo>
                                          <a:pt x="1139190" y="85090"/>
                                        </a:lnTo>
                                        <a:lnTo>
                                          <a:pt x="1098550" y="66040"/>
                                        </a:lnTo>
                                        <a:lnTo>
                                          <a:pt x="1056640" y="48895"/>
                                        </a:lnTo>
                                        <a:lnTo>
                                          <a:pt x="1013460" y="34290"/>
                                        </a:lnTo>
                                        <a:lnTo>
                                          <a:pt x="969010" y="22225"/>
                                        </a:lnTo>
                                        <a:lnTo>
                                          <a:pt x="923925" y="12700"/>
                                        </a:lnTo>
                                        <a:lnTo>
                                          <a:pt x="878205" y="5715"/>
                                        </a:lnTo>
                                        <a:lnTo>
                                          <a:pt x="831215" y="1270"/>
                                        </a:lnTo>
                                        <a:lnTo>
                                          <a:pt x="7835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DAC5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7" name="Shape 97"/>
                                <wps:spPr>
                                  <a:xfrm>
                                    <a:off x="5480685" y="296545"/>
                                    <a:ext cx="1566545" cy="15665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6545" w="1566545">
                                        <a:moveTo>
                                          <a:pt x="783590" y="1565910"/>
                                        </a:moveTo>
                                        <a:lnTo>
                                          <a:pt x="831215" y="1564640"/>
                                        </a:lnTo>
                                        <a:lnTo>
                                          <a:pt x="878205" y="1560195"/>
                                        </a:lnTo>
                                        <a:lnTo>
                                          <a:pt x="923925" y="1553210"/>
                                        </a:lnTo>
                                        <a:lnTo>
                                          <a:pt x="969010" y="1543685"/>
                                        </a:lnTo>
                                        <a:lnTo>
                                          <a:pt x="1013460" y="1531620"/>
                                        </a:lnTo>
                                        <a:lnTo>
                                          <a:pt x="1056640" y="1517015"/>
                                        </a:lnTo>
                                        <a:lnTo>
                                          <a:pt x="1098550" y="1499870"/>
                                        </a:lnTo>
                                        <a:lnTo>
                                          <a:pt x="1139190" y="1480820"/>
                                        </a:lnTo>
                                        <a:lnTo>
                                          <a:pt x="1178560" y="1459230"/>
                                        </a:lnTo>
                                        <a:lnTo>
                                          <a:pt x="1216660" y="1435100"/>
                                        </a:lnTo>
                                        <a:lnTo>
                                          <a:pt x="1252855" y="1409700"/>
                                        </a:lnTo>
                                        <a:lnTo>
                                          <a:pt x="1287780" y="1381760"/>
                                        </a:lnTo>
                                        <a:lnTo>
                                          <a:pt x="1320800" y="1351915"/>
                                        </a:lnTo>
                                        <a:lnTo>
                                          <a:pt x="1352550" y="1320800"/>
                                        </a:lnTo>
                                        <a:lnTo>
                                          <a:pt x="1382395" y="1287145"/>
                                        </a:lnTo>
                                        <a:lnTo>
                                          <a:pt x="1409700" y="1252220"/>
                                        </a:lnTo>
                                        <a:lnTo>
                                          <a:pt x="1435735" y="1216025"/>
                                        </a:lnTo>
                                        <a:lnTo>
                                          <a:pt x="1459230" y="1177925"/>
                                        </a:lnTo>
                                        <a:lnTo>
                                          <a:pt x="1480820" y="1138555"/>
                                        </a:lnTo>
                                        <a:lnTo>
                                          <a:pt x="1500505" y="1097915"/>
                                        </a:lnTo>
                                        <a:lnTo>
                                          <a:pt x="1517650" y="1056005"/>
                                        </a:lnTo>
                                        <a:lnTo>
                                          <a:pt x="1532255" y="1012825"/>
                                        </a:lnTo>
                                        <a:lnTo>
                                          <a:pt x="1544320" y="969010"/>
                                        </a:lnTo>
                                        <a:lnTo>
                                          <a:pt x="1553845" y="923925"/>
                                        </a:lnTo>
                                        <a:lnTo>
                                          <a:pt x="1560830" y="877570"/>
                                        </a:lnTo>
                                        <a:lnTo>
                                          <a:pt x="1564640" y="830580"/>
                                        </a:lnTo>
                                        <a:lnTo>
                                          <a:pt x="1566545" y="782955"/>
                                        </a:lnTo>
                                        <a:lnTo>
                                          <a:pt x="1564640" y="735330"/>
                                        </a:lnTo>
                                        <a:lnTo>
                                          <a:pt x="1560830" y="688340"/>
                                        </a:lnTo>
                                        <a:lnTo>
                                          <a:pt x="1553845" y="641985"/>
                                        </a:lnTo>
                                        <a:lnTo>
                                          <a:pt x="1544320" y="596900"/>
                                        </a:lnTo>
                                        <a:lnTo>
                                          <a:pt x="1532255" y="553085"/>
                                        </a:lnTo>
                                        <a:lnTo>
                                          <a:pt x="1517650" y="509905"/>
                                        </a:lnTo>
                                        <a:lnTo>
                                          <a:pt x="1500505" y="467995"/>
                                        </a:lnTo>
                                        <a:lnTo>
                                          <a:pt x="1480820" y="427355"/>
                                        </a:lnTo>
                                        <a:lnTo>
                                          <a:pt x="1459230" y="387985"/>
                                        </a:lnTo>
                                        <a:lnTo>
                                          <a:pt x="1435735" y="349885"/>
                                        </a:lnTo>
                                        <a:lnTo>
                                          <a:pt x="1409700" y="313055"/>
                                        </a:lnTo>
                                        <a:lnTo>
                                          <a:pt x="1382395" y="278130"/>
                                        </a:lnTo>
                                        <a:lnTo>
                                          <a:pt x="1352550" y="245110"/>
                                        </a:lnTo>
                                        <a:lnTo>
                                          <a:pt x="1320800" y="213995"/>
                                        </a:lnTo>
                                        <a:lnTo>
                                          <a:pt x="1287780" y="184150"/>
                                        </a:lnTo>
                                        <a:lnTo>
                                          <a:pt x="1252855" y="156210"/>
                                        </a:lnTo>
                                        <a:lnTo>
                                          <a:pt x="1216660" y="130810"/>
                                        </a:lnTo>
                                        <a:lnTo>
                                          <a:pt x="1178560" y="106680"/>
                                        </a:lnTo>
                                        <a:lnTo>
                                          <a:pt x="1139190" y="85090"/>
                                        </a:lnTo>
                                        <a:lnTo>
                                          <a:pt x="1098550" y="66040"/>
                                        </a:lnTo>
                                        <a:lnTo>
                                          <a:pt x="1056640" y="48895"/>
                                        </a:lnTo>
                                        <a:lnTo>
                                          <a:pt x="1013460" y="34290"/>
                                        </a:lnTo>
                                        <a:lnTo>
                                          <a:pt x="969010" y="22225"/>
                                        </a:lnTo>
                                        <a:lnTo>
                                          <a:pt x="923925" y="12700"/>
                                        </a:lnTo>
                                        <a:lnTo>
                                          <a:pt x="878205" y="5715"/>
                                        </a:lnTo>
                                        <a:lnTo>
                                          <a:pt x="831215" y="1270"/>
                                        </a:lnTo>
                                        <a:lnTo>
                                          <a:pt x="783590" y="0"/>
                                        </a:lnTo>
                                        <a:lnTo>
                                          <a:pt x="735330" y="1270"/>
                                        </a:lnTo>
                                        <a:lnTo>
                                          <a:pt x="688975" y="5715"/>
                                        </a:lnTo>
                                        <a:lnTo>
                                          <a:pt x="642620" y="12700"/>
                                        </a:lnTo>
                                        <a:lnTo>
                                          <a:pt x="597535" y="22225"/>
                                        </a:lnTo>
                                        <a:lnTo>
                                          <a:pt x="553085" y="34290"/>
                                        </a:lnTo>
                                        <a:lnTo>
                                          <a:pt x="509905" y="48895"/>
                                        </a:lnTo>
                                        <a:lnTo>
                                          <a:pt x="467995" y="66040"/>
                                        </a:lnTo>
                                        <a:lnTo>
                                          <a:pt x="427355" y="85090"/>
                                        </a:lnTo>
                                        <a:lnTo>
                                          <a:pt x="387985" y="106680"/>
                                        </a:lnTo>
                                        <a:lnTo>
                                          <a:pt x="349885" y="130810"/>
                                        </a:lnTo>
                                        <a:lnTo>
                                          <a:pt x="313690" y="156210"/>
                                        </a:lnTo>
                                        <a:lnTo>
                                          <a:pt x="278765" y="184150"/>
                                        </a:lnTo>
                                        <a:lnTo>
                                          <a:pt x="245745" y="213995"/>
                                        </a:lnTo>
                                        <a:lnTo>
                                          <a:pt x="213995" y="245110"/>
                                        </a:lnTo>
                                        <a:lnTo>
                                          <a:pt x="184150" y="278130"/>
                                        </a:lnTo>
                                        <a:lnTo>
                                          <a:pt x="156845" y="313055"/>
                                        </a:lnTo>
                                        <a:lnTo>
                                          <a:pt x="130810" y="349885"/>
                                        </a:lnTo>
                                        <a:lnTo>
                                          <a:pt x="107315" y="387985"/>
                                        </a:lnTo>
                                        <a:lnTo>
                                          <a:pt x="85725" y="427355"/>
                                        </a:lnTo>
                                        <a:lnTo>
                                          <a:pt x="66040" y="467995"/>
                                        </a:lnTo>
                                        <a:lnTo>
                                          <a:pt x="49530" y="509905"/>
                                        </a:lnTo>
                                        <a:lnTo>
                                          <a:pt x="34925" y="553085"/>
                                        </a:lnTo>
                                        <a:lnTo>
                                          <a:pt x="22225" y="596900"/>
                                        </a:lnTo>
                                        <a:lnTo>
                                          <a:pt x="12700" y="641985"/>
                                        </a:lnTo>
                                        <a:lnTo>
                                          <a:pt x="5715" y="688340"/>
                                        </a:lnTo>
                                        <a:lnTo>
                                          <a:pt x="1905" y="735330"/>
                                        </a:lnTo>
                                        <a:lnTo>
                                          <a:pt x="0" y="782955"/>
                                        </a:lnTo>
                                        <a:lnTo>
                                          <a:pt x="1905" y="830580"/>
                                        </a:lnTo>
                                        <a:lnTo>
                                          <a:pt x="5715" y="877570"/>
                                        </a:lnTo>
                                        <a:lnTo>
                                          <a:pt x="12700" y="923925"/>
                                        </a:lnTo>
                                        <a:lnTo>
                                          <a:pt x="22225" y="969010"/>
                                        </a:lnTo>
                                        <a:lnTo>
                                          <a:pt x="34925" y="1012825"/>
                                        </a:lnTo>
                                        <a:lnTo>
                                          <a:pt x="49530" y="1056005"/>
                                        </a:lnTo>
                                        <a:lnTo>
                                          <a:pt x="66040" y="1097915"/>
                                        </a:lnTo>
                                        <a:lnTo>
                                          <a:pt x="85725" y="1138555"/>
                                        </a:lnTo>
                                        <a:lnTo>
                                          <a:pt x="107315" y="1177925"/>
                                        </a:lnTo>
                                        <a:lnTo>
                                          <a:pt x="130810" y="1216025"/>
                                        </a:lnTo>
                                        <a:lnTo>
                                          <a:pt x="156845" y="1252220"/>
                                        </a:lnTo>
                                        <a:lnTo>
                                          <a:pt x="184150" y="1287145"/>
                                        </a:lnTo>
                                        <a:lnTo>
                                          <a:pt x="213995" y="1320800"/>
                                        </a:lnTo>
                                        <a:lnTo>
                                          <a:pt x="245745" y="1351915"/>
                                        </a:lnTo>
                                        <a:lnTo>
                                          <a:pt x="278765" y="1381760"/>
                                        </a:lnTo>
                                        <a:lnTo>
                                          <a:pt x="313690" y="1409700"/>
                                        </a:lnTo>
                                        <a:lnTo>
                                          <a:pt x="349885" y="1435100"/>
                                        </a:lnTo>
                                        <a:lnTo>
                                          <a:pt x="387985" y="1459230"/>
                                        </a:lnTo>
                                        <a:lnTo>
                                          <a:pt x="427355" y="1480820"/>
                                        </a:lnTo>
                                        <a:lnTo>
                                          <a:pt x="467995" y="1499870"/>
                                        </a:lnTo>
                                        <a:lnTo>
                                          <a:pt x="509905" y="1517015"/>
                                        </a:lnTo>
                                        <a:lnTo>
                                          <a:pt x="553085" y="1531620"/>
                                        </a:lnTo>
                                        <a:lnTo>
                                          <a:pt x="597535" y="1543685"/>
                                        </a:lnTo>
                                        <a:lnTo>
                                          <a:pt x="642620" y="1553210"/>
                                        </a:lnTo>
                                        <a:lnTo>
                                          <a:pt x="688975" y="1560195"/>
                                        </a:lnTo>
                                        <a:lnTo>
                                          <a:pt x="735330" y="1564640"/>
                                        </a:lnTo>
                                        <a:lnTo>
                                          <a:pt x="783590" y="15659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8" name="Shape 98"/>
                                <wps:spPr>
                                  <a:xfrm>
                                    <a:off x="0" y="0"/>
                                    <a:ext cx="7560310" cy="189992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9920" w="7560310">
                                        <a:moveTo>
                                          <a:pt x="0" y="0"/>
                                        </a:moveTo>
                                        <a:lnTo>
                                          <a:pt x="0" y="1899920"/>
                                        </a:lnTo>
                                        <a:lnTo>
                                          <a:pt x="7560310" y="1899920"/>
                                        </a:lnTo>
                                        <a:lnTo>
                                          <a:pt x="75603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455.99998474121094" w:line="231.99999332427979"/>
                                        <w:ind w:left="708.0000305175781" w:right="5677.0001220703125" w:firstLine="708.0000305175781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JOURNALISM" w:cs="JOURNALISM" w:eastAsia="JOURNALISM" w:hAnsi="JOURNALISM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c69a56"/>
                                          <w:sz w:val="120"/>
                                          <w:vertAlign w:val="baseline"/>
                                        </w:rPr>
                                        <w:t xml:space="preserve">Simone Jones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-1879599</wp:posOffset>
                      </wp:positionV>
                      <wp:extent cx="7560310" cy="1899920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60310" cy="1899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Light" w:cs="Qanelas Light" w:eastAsia="Qanelas Light" w:hAnsi="Qanela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Light" w:cs="Qanelas Light" w:eastAsia="Qanelas Light" w:hAnsi="Qanela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Qanelas Light" w:cs="Qanelas Light" w:eastAsia="Qanelas Light" w:hAnsi="Qanelas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803200" y="3971770"/>
                          <a:ext cx="66027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Light" w:cs="Qanelas Light" w:eastAsia="Qanelas Light" w:hAnsi="Qanela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92" w:lineRule="auto"/>
        <w:ind w:firstLine="720"/>
        <w:rPr/>
      </w:pPr>
      <w:r w:rsidDel="00000000" w:rsidR="00000000" w:rsidRPr="00000000">
        <w:rPr>
          <w:color w:val="c69a56"/>
          <w:rtl w:val="0"/>
        </w:rPr>
        <w:t xml:space="preserve">Conta</w:t>
      </w:r>
      <w:sdt>
        <w:sdtPr>
          <w:tag w:val="goog_rdk_8"/>
        </w:sdtPr>
        <w:sdtContent>
          <w:del w:author="Vivek Singh" w:id="6" w:date="2021-11-21T05:38:52Z">
            <w:r w:rsidDel="00000000" w:rsidR="00000000" w:rsidRPr="00000000">
              <w:rPr>
                <w:color w:val="c69a56"/>
                <w:rtl w:val="0"/>
              </w:rPr>
              <w:delText xml:space="preserve">ct</w:delText>
            </w:r>
          </w:del>
        </w:sdtContent>
      </w:sdt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6426135" y="4022570"/>
                          <a:ext cx="13798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37" w:lineRule="auto"/>
        <w:ind w:left="720" w:right="106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3768 Sherwood Forest Drive,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Coffee Creek, MT 59424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cons-6" w:cs="gicons-6" w:eastAsia="gicons-6" w:hAnsi="gicons-6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(212) 555 - 5555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cons-6" w:cs="gicons-6" w:eastAsia="gicons-6" w:hAnsi="gicons-6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Qanelas Thin" w:cs="Qanelas Thin" w:eastAsia="Qanelas Thin" w:hAnsi="Qanelas Thi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yourname@mail.com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5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cons-6" w:cs="gicons-6" w:eastAsia="gicons-6" w:hAnsi="gicons-6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Qanelas Thin" w:cs="Qanelas Thin" w:eastAsia="Qanelas Thin" w:hAnsi="Qanelas Thi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www.yourwebsite.com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192" w:lineRule="auto"/>
        <w:ind w:firstLine="720"/>
        <w:rPr/>
      </w:pPr>
      <w:r w:rsidDel="00000000" w:rsidR="00000000" w:rsidRPr="00000000">
        <w:br w:type="column"/>
      </w:r>
      <w:r w:rsidDel="00000000" w:rsidR="00000000" w:rsidRPr="00000000">
        <w:rPr>
          <w:color w:val="c69a56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37" w:lineRule="auto"/>
        <w:ind w:left="722" w:right="710" w:hanging="2.9999999999999716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Hi, I’m Charlotte. Nine years  of experience in  design- ing, installing, and troubleshooting computing systems; a proven track record in identifying problems and developing innovative solutions.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013000" y="3591405"/>
                          <a:ext cx="0" cy="7183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9018205" y="3672050"/>
                          <a:ext cx="3387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734" w:firstLine="0"/>
        <w:rPr/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522" w:w="5694"/>
            <w:col w:space="0" w:w="5694"/>
          </w:cols>
        </w:sectPr>
      </w:pPr>
      <w:r w:rsidDel="00000000" w:rsidR="00000000" w:rsidRPr="00000000">
        <w:rPr>
          <w:color w:val="c69a56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9126155" y="3907635"/>
                          <a:ext cx="32797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706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03" w:lineRule="auto"/>
        <w:ind w:left="4706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 HERE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75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40" w:w="5935"/>
            <w:col w:space="0" w:w="59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Jan. 2018 - Dec. 2019</w:t>
      </w:r>
    </w:p>
    <w:p w:rsidR="00000000" w:rsidDel="00000000" w:rsidP="00000000" w:rsidRDefault="00000000" w:rsidRPr="00000000" w14:paraId="00000021">
      <w:pPr>
        <w:pStyle w:val="Heading1"/>
        <w:spacing w:line="298" w:lineRule="auto"/>
        <w:ind w:left="737" w:firstLine="0"/>
        <w:rPr/>
      </w:pPr>
      <w:r w:rsidDel="00000000" w:rsidR="00000000" w:rsidRPr="00000000">
        <w:rPr>
          <w:color w:val="c69a56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586155" y="3868265"/>
                          <a:ext cx="12198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37" w:lineRule="auto"/>
        <w:ind w:left="737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Software Engineering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737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Ryerson University - 2010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737" w:right="35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Management Ryerson University - 2012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751" w:firstLine="0"/>
        <w:rPr/>
      </w:pPr>
      <w:r w:rsidDel="00000000" w:rsidR="00000000" w:rsidRPr="00000000">
        <w:rPr>
          <w:color w:val="c69a56"/>
          <w:rtl w:val="0"/>
        </w:rPr>
        <w:t xml:space="preserve">expertise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586155" y="3910810"/>
                          <a:ext cx="1209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37" w:lineRule="auto"/>
        <w:ind w:left="737" w:right="757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systems engineering, software engineering, technical consulting, and marketing services as a member of the Systems Integration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Copyright 2020 by </w:t>
      </w:r>
      <w:hyperlink r:id="rId20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ResumeViking.com</w:t>
        </w:r>
      </w:hyperlink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37" w:lineRule="auto"/>
        <w:ind w:left="737" w:right="755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460" w:w="5725"/>
            <w:col w:space="0" w:w="5725"/>
          </w:cols>
        </w:sect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extensive trade studies of a large number of vendors that offer leading-edge technologies; these studies identified proven (low-risk) implementations of SMP and RDBMS systems that met stringent performance and availability criteria.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96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Basic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692785" cy="4953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90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524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0858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612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146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6797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2131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7465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4279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813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53403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8737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4071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692785" cy="4953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9" w:lineRule="auto"/>
        <w:ind w:left="1305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 COMPANY NAME 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547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3">
            <w:col w:space="39" w:w="3944.0000000000005"/>
            <w:col w:space="39" w:w="3944.0000000000005"/>
            <w:col w:space="0" w:w="3944.000000000000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Dec. 2016 - Nov. 2018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2108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 Shell Script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692785" cy="4953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90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524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0858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6129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1463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6797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2131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7465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2799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8133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3403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8737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4071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692785" cy="4953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379" w:lineRule="auto"/>
        <w:ind w:left="2095" w:right="822" w:firstLine="10.999999999999943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Fortran Clipper Algol 68 Pascal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692785" cy="4953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0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524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0858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612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46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6797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2131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465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279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813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3403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8737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4071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692785" cy="495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92785" cy="4953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90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524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0858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612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146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6797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2131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7465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279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813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3403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8737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4071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92785" cy="4953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736600</wp:posOffset>
                </wp:positionV>
                <wp:extent cx="692785" cy="4953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90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5524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0858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6129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1463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6797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2131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37465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42799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8133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53403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58737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4071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736600</wp:posOffset>
                </wp:positionV>
                <wp:extent cx="692785" cy="4953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1016000</wp:posOffset>
                </wp:positionV>
                <wp:extent cx="692785" cy="4953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90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5524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0858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1612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146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6797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32131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37465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279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4813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53403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58737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64071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1016000</wp:posOffset>
                </wp:positionV>
                <wp:extent cx="692785" cy="4953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37" w:lineRule="auto"/>
        <w:ind w:left="832" w:right="771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technical consulting services to the Smithsonian Institute’s Information Technology Services Group, Amnesty International, and internal research and development initiatives.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37" w:lineRule="auto"/>
        <w:ind w:left="832" w:right="768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40" w:w="5935"/>
            <w:col w:space="0" w:w="5935"/>
          </w:cols>
        </w:sect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Consolidated and documented the Smithsonian Laboratory’s Testing, </w:t>
      </w:r>
      <w:hyperlink r:id="rId27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Resume Builder</w:t>
        </w:r>
      </w:hyperlink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Fill in your details, choose and download 12 resume designs! </w:t>
      </w:r>
      <w:hyperlink r:id="rId28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Only $ 2,95</w:t>
        </w:r>
      </w:hyperlink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maximizing the use of the laboratory’s computing resources.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165" w:lineRule="auto"/>
        <w:ind w:firstLine="720"/>
        <w:rPr/>
      </w:pPr>
      <w:r w:rsidDel="00000000" w:rsidR="00000000" w:rsidRPr="00000000">
        <w:rPr>
          <w:color w:val="c69a56"/>
          <w:rtl w:val="0"/>
        </w:rPr>
        <w:t xml:space="preserve">languages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6586155" y="4033365"/>
                          <a:ext cx="1209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9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 COMPANY NAME HERE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3">
            <w:col w:space="842" w:w="3408.666666666667"/>
            <w:col w:space="842" w:w="3408.666666666667"/>
            <w:col w:space="0" w:w="3408.666666666667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Oct. 2016 - Sep. 2014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33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Fluent in English + German Conversation in Spanish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37" w:lineRule="auto"/>
        <w:ind w:left="720" w:right="757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311" w:w="5799.5"/>
            <w:col w:space="0" w:w="5799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problems and ADP processes; designed, tested, and implemented software and hardware systems for an organi zational operations center.</w:t>
      </w:r>
    </w:p>
    <w:p w:rsidR="00000000" w:rsidDel="00000000" w:rsidP="00000000" w:rsidRDefault="00000000" w:rsidRPr="00000000" w14:paraId="00000037">
      <w:pPr>
        <w:rPr>
          <w:sz w:val="2"/>
          <w:szCs w:val="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10407968</wp:posOffset>
                </wp:positionV>
                <wp:extent cx="7569835" cy="28829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1565845" y="3640618"/>
                          <a:ext cx="7560310" cy="278765"/>
                        </a:xfrm>
                        <a:prstGeom prst="rect">
                          <a:avLst/>
                        </a:prstGeom>
                        <a:solidFill>
                          <a:srgbClr val="E5C17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10407968</wp:posOffset>
                </wp:positionV>
                <wp:extent cx="7569835" cy="28829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9835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0" w:top="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JOURNALISM"/>
  <w:font w:name="Qanelas Light"/>
  <w:font w:name="AppleSystemUIFont"/>
  <w:font w:name="gicons-6"/>
  <w:font w:name="Qanelas Th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anelas Thin" w:cs="Qanelas Thin" w:eastAsia="Qanelas Thin" w:hAnsi="Qanelas Thin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rFonts w:ascii="JOURNALISM" w:cs="JOURNALISM" w:eastAsia="JOURNALISM" w:hAnsi="JOURNALISM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Qanelas Thin" w:cs="Qanelas Thin" w:eastAsia="Qanelas Thin" w:hAnsi="Qanelas Thin"/>
      <w:lang w:bidi="en-US"/>
    </w:rPr>
  </w:style>
  <w:style w:type="paragraph" w:styleId="Heading1">
    <w:name w:val="heading 1"/>
    <w:basedOn w:val="Normal"/>
    <w:uiPriority w:val="1"/>
    <w:qFormat w:val="1"/>
    <w:pPr>
      <w:ind w:left="720"/>
      <w:outlineLvl w:val="0"/>
    </w:pPr>
    <w:rPr>
      <w:rFonts w:ascii="JOURNALISM" w:cs="JOURNALISM" w:eastAsia="JOURNALISM" w:hAnsi="JOURNALISM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sumeviking.com/templates/word/" TargetMode="External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8" Type="http://schemas.openxmlformats.org/officeDocument/2006/relationships/hyperlink" Target="https://resume.io/?id=cpdokyF1" TargetMode="External"/><Relationship Id="rId27" Type="http://schemas.openxmlformats.org/officeDocument/2006/relationships/hyperlink" Target="https://resume.io/?id=cpdokyF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7.png"/><Relationship Id="rId30" Type="http://schemas.openxmlformats.org/officeDocument/2006/relationships/image" Target="media/image18.png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hyperlink" Target="mailto:yourname@mail.com" TargetMode="External"/><Relationship Id="rId12" Type="http://schemas.openxmlformats.org/officeDocument/2006/relationships/image" Target="media/image19.png"/><Relationship Id="rId15" Type="http://schemas.openxmlformats.org/officeDocument/2006/relationships/image" Target="media/image1.png"/><Relationship Id="rId14" Type="http://schemas.openxmlformats.org/officeDocument/2006/relationships/hyperlink" Target="http://www.yourwebsite.com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4fwfNn7XiLYNIoKT9v7rwiXDQ==">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2019-10-01T06:44:00Z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2019-10-01T00:00:00Z</vt:filetime>
  </property>
</Properties>
</file>