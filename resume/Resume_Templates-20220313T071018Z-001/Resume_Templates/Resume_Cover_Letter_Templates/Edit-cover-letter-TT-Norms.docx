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rPr>
          <w:sz w:val="2"/>
          <w:szCs w:val="2"/>
        </w:rPr>
      </w:pPr>
      <w:bookmarkStart w:colFirst="0" w:colLast="0" w:name="_heading=h.gjdgxs" w:id="0"/>
      <w:bookmarkEnd w:id="0"/>
      <w:sdt>
        <w:sdtPr>
          <w:tag w:val="goog_rdk_1"/>
        </w:sdtPr>
        <w:sdtContent>
          <w:ins w:author="Mohammed Ali" w:id="0" w:date="2022-02-04T18:01:28Z">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245245</wp:posOffset>
                  </wp:positionH>
                  <wp:positionV relativeFrom="page">
                    <wp:posOffset>8991783</wp:posOffset>
                  </wp:positionV>
                  <wp:extent cx="790575" cy="693200"/>
                  <wp:effectExtent b="0" l="0" r="0" t="0"/>
                  <wp:wrapNone/>
                  <wp:docPr id="2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790575" cy="693200"/>
                          </a:xfrm>
                          <a:prstGeom prst="rect"/>
                          <a:ln/>
                        </pic:spPr>
                      </pic:pic>
                    </a:graphicData>
                  </a:graphic>
                </wp:anchor>
              </w:drawing>
            </w:r>
          </w:ins>
        </w:sdtContent>
      </w:sdt>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2601913</wp:posOffset>
                </wp:positionH>
                <wp:positionV relativeFrom="page">
                  <wp:posOffset>3473133</wp:posOffset>
                </wp:positionV>
                <wp:extent cx="1416050" cy="217170"/>
                <wp:effectExtent b="0" l="0" r="0" t="0"/>
                <wp:wrapNone/>
                <wp:docPr id="22" name=""/>
                <a:graphic>
                  <a:graphicData uri="http://schemas.microsoft.com/office/word/2010/wordprocessingShape">
                    <wps:wsp>
                      <wps:cNvSpPr/>
                      <wps:cNvPr id="20" name="Shape 20"/>
                      <wps:spPr>
                        <a:xfrm>
                          <a:off x="4642738" y="3676178"/>
                          <a:ext cx="1406525" cy="207645"/>
                        </a:xfrm>
                        <a:custGeom>
                          <a:rect b="b" l="l" r="r" t="t"/>
                          <a:pathLst>
                            <a:path extrusionOk="0" h="207645" w="1406525">
                              <a:moveTo>
                                <a:pt x="0" y="0"/>
                              </a:moveTo>
                              <a:lnTo>
                                <a:pt x="0" y="207645"/>
                              </a:lnTo>
                              <a:lnTo>
                                <a:pt x="1406525" y="207645"/>
                              </a:lnTo>
                              <a:lnTo>
                                <a:pt x="1406525" y="0"/>
                              </a:lnTo>
                              <a:close/>
                            </a:path>
                          </a:pathLst>
                        </a:custGeom>
                        <a:noFill/>
                        <a:ln>
                          <a:noFill/>
                        </a:ln>
                      </wps:spPr>
                      <wps:txbx>
                        <w:txbxContent>
                          <w:p w:rsidR="00000000" w:rsidDel="00000000" w:rsidP="00000000" w:rsidRDefault="00000000" w:rsidRPr="00000000">
                            <w:pPr>
                              <w:spacing w:after="0" w:before="27.000000476837158" w:line="240"/>
                              <w:ind w:left="2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 O N C E R N:</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2601913</wp:posOffset>
                </wp:positionH>
                <wp:positionV relativeFrom="page">
                  <wp:posOffset>3473133</wp:posOffset>
                </wp:positionV>
                <wp:extent cx="1416050" cy="217170"/>
                <wp:effectExtent b="0" l="0" r="0" t="0"/>
                <wp:wrapNone/>
                <wp:docPr id="22" name="image19.png"/>
                <a:graphic>
                  <a:graphicData uri="http://schemas.openxmlformats.org/drawingml/2006/picture">
                    <pic:pic>
                      <pic:nvPicPr>
                        <pic:cNvPr id="0" name="image19.png"/>
                        <pic:cNvPicPr preferRelativeResize="0"/>
                      </pic:nvPicPr>
                      <pic:blipFill>
                        <a:blip r:embed="rId8"/>
                        <a:srcRect/>
                        <a:stretch>
                          <a:fillRect/>
                        </a:stretch>
                      </pic:blipFill>
                      <pic:spPr>
                        <a:xfrm>
                          <a:off x="0" y="0"/>
                          <a:ext cx="1416050" cy="21717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2898458</wp:posOffset>
                </wp:positionH>
                <wp:positionV relativeFrom="page">
                  <wp:posOffset>1303973</wp:posOffset>
                </wp:positionV>
                <wp:extent cx="979170" cy="217170"/>
                <wp:effectExtent b="0" l="0" r="0" t="0"/>
                <wp:wrapNone/>
                <wp:docPr id="15" name=""/>
                <a:graphic>
                  <a:graphicData uri="http://schemas.microsoft.com/office/word/2010/wordprocessingShape">
                    <wps:wsp>
                      <wps:cNvSpPr/>
                      <wps:cNvPr id="13" name="Shape 13"/>
                      <wps:spPr>
                        <a:xfrm>
                          <a:off x="4861178" y="3676178"/>
                          <a:ext cx="969645" cy="207645"/>
                        </a:xfrm>
                        <a:custGeom>
                          <a:rect b="b" l="l" r="r" t="t"/>
                          <a:pathLst>
                            <a:path extrusionOk="0" h="207645" w="969645">
                              <a:moveTo>
                                <a:pt x="0" y="0"/>
                              </a:moveTo>
                              <a:lnTo>
                                <a:pt x="0" y="207645"/>
                              </a:lnTo>
                              <a:lnTo>
                                <a:pt x="969645" y="207645"/>
                              </a:lnTo>
                              <a:lnTo>
                                <a:pt x="969645" y="0"/>
                              </a:lnTo>
                              <a:close/>
                            </a:path>
                          </a:pathLst>
                        </a:custGeom>
                        <a:noFill/>
                        <a:ln>
                          <a:noFill/>
                        </a:ln>
                      </wps:spPr>
                      <wps:txbx>
                        <w:txbxContent>
                          <w:p w:rsidR="00000000" w:rsidDel="00000000" w:rsidP="00000000" w:rsidRDefault="00000000" w:rsidRPr="00000000">
                            <w:pPr>
                              <w:spacing w:after="0" w:before="27.000000476837158" w:line="240"/>
                              <w:ind w:left="2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 Y S T E M</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2898458</wp:posOffset>
                </wp:positionH>
                <wp:positionV relativeFrom="page">
                  <wp:posOffset>1303973</wp:posOffset>
                </wp:positionV>
                <wp:extent cx="979170" cy="217170"/>
                <wp:effectExtent b="0" l="0" r="0" t="0"/>
                <wp:wrapNone/>
                <wp:docPr id="15"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979170" cy="21717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0</wp:posOffset>
                </wp:positionH>
                <wp:positionV relativeFrom="page">
                  <wp:posOffset>0</wp:posOffset>
                </wp:positionV>
                <wp:extent cx="2478405" cy="2232025"/>
                <wp:effectExtent b="0" l="0" r="0" t="0"/>
                <wp:wrapNone/>
                <wp:docPr id="10" name=""/>
                <a:graphic>
                  <a:graphicData uri="http://schemas.microsoft.com/office/word/2010/wordprocessingGroup">
                    <wpg:wgp>
                      <wpg:cNvGrpSpPr/>
                      <wpg:grpSpPr>
                        <a:xfrm>
                          <a:off x="4106798" y="2663988"/>
                          <a:ext cx="2478405" cy="2232025"/>
                          <a:chOff x="4106798" y="2663988"/>
                          <a:chExt cx="2478405" cy="2232025"/>
                        </a:xfrm>
                      </wpg:grpSpPr>
                      <wpg:grpSp>
                        <wpg:cNvGrpSpPr/>
                        <wpg:grpSpPr>
                          <a:xfrm>
                            <a:off x="4106798" y="2663988"/>
                            <a:ext cx="2478405" cy="2232025"/>
                            <a:chOff x="0" y="0"/>
                            <a:chExt cx="2478405" cy="2232025"/>
                          </a:xfrm>
                        </wpg:grpSpPr>
                        <wps:wsp>
                          <wps:cNvSpPr/>
                          <wps:cNvPr id="5" name="Shape 5"/>
                          <wps:spPr>
                            <a:xfrm>
                              <a:off x="0" y="0"/>
                              <a:ext cx="2478400" cy="2232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2478405" cy="2232025"/>
                            </a:xfrm>
                            <a:custGeom>
                              <a:rect b="b" l="l" r="r" t="t"/>
                              <a:pathLst>
                                <a:path extrusionOk="0" h="2232025" w="2478405">
                                  <a:moveTo>
                                    <a:pt x="2478405" y="0"/>
                                  </a:moveTo>
                                  <a:lnTo>
                                    <a:pt x="0" y="0"/>
                                  </a:lnTo>
                                  <a:lnTo>
                                    <a:pt x="0" y="2231390"/>
                                  </a:lnTo>
                                  <a:lnTo>
                                    <a:pt x="2478405" y="0"/>
                                  </a:lnTo>
                                  <a:close/>
                                </a:path>
                              </a:pathLst>
                            </a:custGeom>
                            <a:solidFill>
                              <a:srgbClr val="000000"/>
                            </a:solidFill>
                            <a:ln>
                              <a:noFill/>
                            </a:ln>
                          </wps:spPr>
                          <wps:bodyPr anchorCtr="0" anchor="ctr" bIns="91425" lIns="91425" spcFirstLastPara="1" rIns="91425" wrap="square" tIns="91425">
                            <a:noAutofit/>
                          </wps:bodyPr>
                        </wps:wsp>
                        <wps:wsp>
                          <wps:cNvSpPr/>
                          <wps:cNvPr id="7" name="Shape 7"/>
                          <wps:spPr>
                            <a:xfrm>
                              <a:off x="421005" y="339725"/>
                              <a:ext cx="1692275" cy="1692275"/>
                            </a:xfrm>
                            <a:custGeom>
                              <a:rect b="b" l="l" r="r" t="t"/>
                              <a:pathLst>
                                <a:path extrusionOk="0" h="1692275" w="1692275">
                                  <a:moveTo>
                                    <a:pt x="846455" y="0"/>
                                  </a:moveTo>
                                  <a:lnTo>
                                    <a:pt x="798195" y="1270"/>
                                  </a:lnTo>
                                  <a:lnTo>
                                    <a:pt x="750570" y="5080"/>
                                  </a:lnTo>
                                  <a:lnTo>
                                    <a:pt x="704215" y="11430"/>
                                  </a:lnTo>
                                  <a:lnTo>
                                    <a:pt x="658495" y="20955"/>
                                  </a:lnTo>
                                  <a:lnTo>
                                    <a:pt x="614045" y="32385"/>
                                  </a:lnTo>
                                  <a:lnTo>
                                    <a:pt x="570230" y="45720"/>
                                  </a:lnTo>
                                  <a:lnTo>
                                    <a:pt x="527685" y="62230"/>
                                  </a:lnTo>
                                  <a:lnTo>
                                    <a:pt x="485775" y="80010"/>
                                  </a:lnTo>
                                  <a:lnTo>
                                    <a:pt x="445135" y="100330"/>
                                  </a:lnTo>
                                  <a:lnTo>
                                    <a:pt x="406400" y="123190"/>
                                  </a:lnTo>
                                  <a:lnTo>
                                    <a:pt x="368300" y="147320"/>
                                  </a:lnTo>
                                  <a:lnTo>
                                    <a:pt x="332105" y="173990"/>
                                  </a:lnTo>
                                  <a:lnTo>
                                    <a:pt x="297180" y="201930"/>
                                  </a:lnTo>
                                  <a:lnTo>
                                    <a:pt x="264160" y="231775"/>
                                  </a:lnTo>
                                  <a:lnTo>
                                    <a:pt x="232410" y="263525"/>
                                  </a:lnTo>
                                  <a:lnTo>
                                    <a:pt x="202565" y="297180"/>
                                  </a:lnTo>
                                  <a:lnTo>
                                    <a:pt x="173990" y="332105"/>
                                  </a:lnTo>
                                  <a:lnTo>
                                    <a:pt x="147955" y="368300"/>
                                  </a:lnTo>
                                  <a:lnTo>
                                    <a:pt x="123190" y="405765"/>
                                  </a:lnTo>
                                  <a:lnTo>
                                    <a:pt x="100965" y="445135"/>
                                  </a:lnTo>
                                  <a:lnTo>
                                    <a:pt x="80645" y="485775"/>
                                  </a:lnTo>
                                  <a:lnTo>
                                    <a:pt x="62230" y="527050"/>
                                  </a:lnTo>
                                  <a:lnTo>
                                    <a:pt x="46355" y="569595"/>
                                  </a:lnTo>
                                  <a:lnTo>
                                    <a:pt x="32385" y="613410"/>
                                  </a:lnTo>
                                  <a:lnTo>
                                    <a:pt x="20955" y="658495"/>
                                  </a:lnTo>
                                  <a:lnTo>
                                    <a:pt x="12065" y="704215"/>
                                  </a:lnTo>
                                  <a:lnTo>
                                    <a:pt x="5715" y="750570"/>
                                  </a:lnTo>
                                  <a:lnTo>
                                    <a:pt x="1270" y="797560"/>
                                  </a:lnTo>
                                  <a:lnTo>
                                    <a:pt x="0" y="845820"/>
                                  </a:lnTo>
                                  <a:lnTo>
                                    <a:pt x="1270" y="894080"/>
                                  </a:lnTo>
                                  <a:lnTo>
                                    <a:pt x="5715" y="941070"/>
                                  </a:lnTo>
                                  <a:lnTo>
                                    <a:pt x="12065" y="987425"/>
                                  </a:lnTo>
                                  <a:lnTo>
                                    <a:pt x="20955" y="1033145"/>
                                  </a:lnTo>
                                  <a:lnTo>
                                    <a:pt x="32385" y="1078230"/>
                                  </a:lnTo>
                                  <a:lnTo>
                                    <a:pt x="46355" y="1122045"/>
                                  </a:lnTo>
                                  <a:lnTo>
                                    <a:pt x="62230" y="1164590"/>
                                  </a:lnTo>
                                  <a:lnTo>
                                    <a:pt x="80645" y="1206500"/>
                                  </a:lnTo>
                                  <a:lnTo>
                                    <a:pt x="100965" y="1246505"/>
                                  </a:lnTo>
                                  <a:lnTo>
                                    <a:pt x="123190" y="1285875"/>
                                  </a:lnTo>
                                  <a:lnTo>
                                    <a:pt x="147955" y="1323340"/>
                                  </a:lnTo>
                                  <a:lnTo>
                                    <a:pt x="173990" y="1359535"/>
                                  </a:lnTo>
                                  <a:lnTo>
                                    <a:pt x="202565" y="1394460"/>
                                  </a:lnTo>
                                  <a:lnTo>
                                    <a:pt x="232410" y="1428115"/>
                                  </a:lnTo>
                                  <a:lnTo>
                                    <a:pt x="264160" y="1459865"/>
                                  </a:lnTo>
                                  <a:lnTo>
                                    <a:pt x="297180" y="1489710"/>
                                  </a:lnTo>
                                  <a:lnTo>
                                    <a:pt x="332105" y="1517650"/>
                                  </a:lnTo>
                                  <a:lnTo>
                                    <a:pt x="368300" y="1544320"/>
                                  </a:lnTo>
                                  <a:lnTo>
                                    <a:pt x="406400" y="1568450"/>
                                  </a:lnTo>
                                  <a:lnTo>
                                    <a:pt x="445135" y="1591310"/>
                                  </a:lnTo>
                                  <a:lnTo>
                                    <a:pt x="485775" y="1611630"/>
                                  </a:lnTo>
                                  <a:lnTo>
                                    <a:pt x="527685" y="1629410"/>
                                  </a:lnTo>
                                  <a:lnTo>
                                    <a:pt x="570230" y="1645920"/>
                                  </a:lnTo>
                                  <a:lnTo>
                                    <a:pt x="614045" y="1659255"/>
                                  </a:lnTo>
                                  <a:lnTo>
                                    <a:pt x="658495" y="1670685"/>
                                  </a:lnTo>
                                  <a:lnTo>
                                    <a:pt x="704215" y="1680210"/>
                                  </a:lnTo>
                                  <a:lnTo>
                                    <a:pt x="750570" y="1686560"/>
                                  </a:lnTo>
                                  <a:lnTo>
                                    <a:pt x="798195" y="1690370"/>
                                  </a:lnTo>
                                  <a:lnTo>
                                    <a:pt x="846455" y="1691640"/>
                                  </a:lnTo>
                                  <a:lnTo>
                                    <a:pt x="894080" y="1690370"/>
                                  </a:lnTo>
                                  <a:lnTo>
                                    <a:pt x="941705" y="1686560"/>
                                  </a:lnTo>
                                  <a:lnTo>
                                    <a:pt x="988060" y="1680210"/>
                                  </a:lnTo>
                                  <a:lnTo>
                                    <a:pt x="1033780" y="1670685"/>
                                  </a:lnTo>
                                  <a:lnTo>
                                    <a:pt x="1078230" y="1659255"/>
                                  </a:lnTo>
                                  <a:lnTo>
                                    <a:pt x="1122045" y="1645920"/>
                                  </a:lnTo>
                                  <a:lnTo>
                                    <a:pt x="1165225" y="1629410"/>
                                  </a:lnTo>
                                  <a:lnTo>
                                    <a:pt x="1206500" y="1611630"/>
                                  </a:lnTo>
                                  <a:lnTo>
                                    <a:pt x="1247140" y="1591310"/>
                                  </a:lnTo>
                                  <a:lnTo>
                                    <a:pt x="1285875" y="1568450"/>
                                  </a:lnTo>
                                  <a:lnTo>
                                    <a:pt x="1323975" y="1544320"/>
                                  </a:lnTo>
                                  <a:lnTo>
                                    <a:pt x="1360170" y="1517650"/>
                                  </a:lnTo>
                                  <a:lnTo>
                                    <a:pt x="1395095" y="1489710"/>
                                  </a:lnTo>
                                  <a:lnTo>
                                    <a:pt x="1428115" y="1459865"/>
                                  </a:lnTo>
                                  <a:lnTo>
                                    <a:pt x="1459865" y="1428115"/>
                                  </a:lnTo>
                                  <a:lnTo>
                                    <a:pt x="1489710" y="1394460"/>
                                  </a:lnTo>
                                  <a:lnTo>
                                    <a:pt x="1518285" y="1359535"/>
                                  </a:lnTo>
                                  <a:lnTo>
                                    <a:pt x="1544320" y="1323340"/>
                                  </a:lnTo>
                                  <a:lnTo>
                                    <a:pt x="1569085" y="1285875"/>
                                  </a:lnTo>
                                  <a:lnTo>
                                    <a:pt x="1591310" y="1246505"/>
                                  </a:lnTo>
                                  <a:lnTo>
                                    <a:pt x="1611630" y="1206500"/>
                                  </a:lnTo>
                                  <a:lnTo>
                                    <a:pt x="1630045" y="1164590"/>
                                  </a:lnTo>
                                  <a:lnTo>
                                    <a:pt x="1645920" y="1122045"/>
                                  </a:lnTo>
                                  <a:lnTo>
                                    <a:pt x="1659890" y="1078230"/>
                                  </a:lnTo>
                                  <a:lnTo>
                                    <a:pt x="1671320" y="1033145"/>
                                  </a:lnTo>
                                  <a:lnTo>
                                    <a:pt x="1680210" y="987425"/>
                                  </a:lnTo>
                                  <a:lnTo>
                                    <a:pt x="1687195" y="941070"/>
                                  </a:lnTo>
                                  <a:lnTo>
                                    <a:pt x="1691005" y="894080"/>
                                  </a:lnTo>
                                  <a:lnTo>
                                    <a:pt x="1692275" y="845820"/>
                                  </a:lnTo>
                                  <a:lnTo>
                                    <a:pt x="1691005" y="797560"/>
                                  </a:lnTo>
                                  <a:lnTo>
                                    <a:pt x="1687195" y="750570"/>
                                  </a:lnTo>
                                  <a:lnTo>
                                    <a:pt x="1680210" y="704215"/>
                                  </a:lnTo>
                                  <a:lnTo>
                                    <a:pt x="1671320" y="658495"/>
                                  </a:lnTo>
                                  <a:lnTo>
                                    <a:pt x="1659890" y="613410"/>
                                  </a:lnTo>
                                  <a:lnTo>
                                    <a:pt x="1645920" y="569595"/>
                                  </a:lnTo>
                                  <a:lnTo>
                                    <a:pt x="1630045" y="527050"/>
                                  </a:lnTo>
                                  <a:lnTo>
                                    <a:pt x="1611630" y="485775"/>
                                  </a:lnTo>
                                  <a:lnTo>
                                    <a:pt x="1591310" y="445135"/>
                                  </a:lnTo>
                                  <a:lnTo>
                                    <a:pt x="1569085" y="405765"/>
                                  </a:lnTo>
                                  <a:lnTo>
                                    <a:pt x="1544320" y="368300"/>
                                  </a:lnTo>
                                  <a:lnTo>
                                    <a:pt x="1518285" y="332105"/>
                                  </a:lnTo>
                                  <a:lnTo>
                                    <a:pt x="1489710" y="297180"/>
                                  </a:lnTo>
                                  <a:lnTo>
                                    <a:pt x="1459865" y="263525"/>
                                  </a:lnTo>
                                  <a:lnTo>
                                    <a:pt x="1428115" y="231775"/>
                                  </a:lnTo>
                                  <a:lnTo>
                                    <a:pt x="1395095" y="201930"/>
                                  </a:lnTo>
                                  <a:lnTo>
                                    <a:pt x="1360170" y="173990"/>
                                  </a:lnTo>
                                  <a:lnTo>
                                    <a:pt x="1323975" y="147320"/>
                                  </a:lnTo>
                                  <a:lnTo>
                                    <a:pt x="1285875" y="123190"/>
                                  </a:lnTo>
                                  <a:lnTo>
                                    <a:pt x="1247140" y="100330"/>
                                  </a:lnTo>
                                  <a:lnTo>
                                    <a:pt x="1206500" y="80010"/>
                                  </a:lnTo>
                                  <a:lnTo>
                                    <a:pt x="1165225" y="62230"/>
                                  </a:lnTo>
                                  <a:lnTo>
                                    <a:pt x="1122045" y="45720"/>
                                  </a:lnTo>
                                  <a:lnTo>
                                    <a:pt x="1078230" y="32385"/>
                                  </a:lnTo>
                                  <a:lnTo>
                                    <a:pt x="1033780" y="20955"/>
                                  </a:lnTo>
                                  <a:lnTo>
                                    <a:pt x="988060" y="11430"/>
                                  </a:lnTo>
                                  <a:lnTo>
                                    <a:pt x="941705" y="5080"/>
                                  </a:lnTo>
                                  <a:lnTo>
                                    <a:pt x="894080" y="1270"/>
                                  </a:lnTo>
                                  <a:lnTo>
                                    <a:pt x="846455" y="0"/>
                                  </a:lnTo>
                                  <a:close/>
                                </a:path>
                              </a:pathLst>
                            </a:custGeom>
                            <a:solidFill>
                              <a:srgbClr val="FFFFFF"/>
                            </a:solidFill>
                            <a:ln>
                              <a:noFill/>
                            </a:ln>
                          </wps:spPr>
                          <wps:bodyPr anchorCtr="0" anchor="ctr" bIns="91425" lIns="91425" spcFirstLastPara="1" rIns="91425" wrap="square" tIns="91425">
                            <a:noAutofit/>
                          </wps:bodyPr>
                        </wps:wsp>
                        <wps:wsp>
                          <wps:cNvSpPr/>
                          <wps:cNvPr id="8" name="Shape 8"/>
                          <wps:spPr>
                            <a:xfrm>
                              <a:off x="421005" y="339725"/>
                              <a:ext cx="1692275" cy="1692275"/>
                            </a:xfrm>
                            <a:custGeom>
                              <a:rect b="b" l="l" r="r" t="t"/>
                              <a:pathLst>
                                <a:path extrusionOk="0" h="1692275" w="1692275">
                                  <a:moveTo>
                                    <a:pt x="846455" y="1691640"/>
                                  </a:moveTo>
                                  <a:lnTo>
                                    <a:pt x="894080" y="1690370"/>
                                  </a:lnTo>
                                  <a:lnTo>
                                    <a:pt x="941705" y="1686560"/>
                                  </a:lnTo>
                                  <a:lnTo>
                                    <a:pt x="988060" y="1680210"/>
                                  </a:lnTo>
                                  <a:lnTo>
                                    <a:pt x="1033780" y="1670685"/>
                                  </a:lnTo>
                                  <a:lnTo>
                                    <a:pt x="1078230" y="1659255"/>
                                  </a:lnTo>
                                  <a:lnTo>
                                    <a:pt x="1122045" y="1645920"/>
                                  </a:lnTo>
                                  <a:lnTo>
                                    <a:pt x="1165225" y="1629410"/>
                                  </a:lnTo>
                                  <a:lnTo>
                                    <a:pt x="1206500" y="1611630"/>
                                  </a:lnTo>
                                  <a:lnTo>
                                    <a:pt x="1247140" y="1591310"/>
                                  </a:lnTo>
                                  <a:lnTo>
                                    <a:pt x="1285875" y="1568450"/>
                                  </a:lnTo>
                                  <a:lnTo>
                                    <a:pt x="1323975" y="1544320"/>
                                  </a:lnTo>
                                  <a:lnTo>
                                    <a:pt x="1360170" y="1517650"/>
                                  </a:lnTo>
                                  <a:lnTo>
                                    <a:pt x="1395095" y="1489710"/>
                                  </a:lnTo>
                                  <a:lnTo>
                                    <a:pt x="1428115" y="1459865"/>
                                  </a:lnTo>
                                  <a:lnTo>
                                    <a:pt x="1459865" y="1428115"/>
                                  </a:lnTo>
                                  <a:lnTo>
                                    <a:pt x="1489710" y="1394460"/>
                                  </a:lnTo>
                                  <a:lnTo>
                                    <a:pt x="1518285" y="1359535"/>
                                  </a:lnTo>
                                  <a:lnTo>
                                    <a:pt x="1544320" y="1323340"/>
                                  </a:lnTo>
                                  <a:lnTo>
                                    <a:pt x="1569085" y="1285875"/>
                                  </a:lnTo>
                                  <a:lnTo>
                                    <a:pt x="1591310" y="1246505"/>
                                  </a:lnTo>
                                  <a:lnTo>
                                    <a:pt x="1611630" y="1206500"/>
                                  </a:lnTo>
                                  <a:lnTo>
                                    <a:pt x="1630045" y="1164590"/>
                                  </a:lnTo>
                                  <a:lnTo>
                                    <a:pt x="1645920" y="1122045"/>
                                  </a:lnTo>
                                  <a:lnTo>
                                    <a:pt x="1659890" y="1078230"/>
                                  </a:lnTo>
                                  <a:lnTo>
                                    <a:pt x="1671320" y="1033145"/>
                                  </a:lnTo>
                                  <a:lnTo>
                                    <a:pt x="1680210" y="987425"/>
                                  </a:lnTo>
                                  <a:lnTo>
                                    <a:pt x="1687195" y="941070"/>
                                  </a:lnTo>
                                  <a:lnTo>
                                    <a:pt x="1691005" y="894080"/>
                                  </a:lnTo>
                                  <a:lnTo>
                                    <a:pt x="1692275" y="845820"/>
                                  </a:lnTo>
                                  <a:lnTo>
                                    <a:pt x="1691005" y="797560"/>
                                  </a:lnTo>
                                  <a:lnTo>
                                    <a:pt x="1687195" y="750570"/>
                                  </a:lnTo>
                                  <a:lnTo>
                                    <a:pt x="1680210" y="704215"/>
                                  </a:lnTo>
                                  <a:lnTo>
                                    <a:pt x="1671320" y="658495"/>
                                  </a:lnTo>
                                  <a:lnTo>
                                    <a:pt x="1659890" y="613410"/>
                                  </a:lnTo>
                                  <a:lnTo>
                                    <a:pt x="1645920" y="569595"/>
                                  </a:lnTo>
                                  <a:lnTo>
                                    <a:pt x="1630045" y="527050"/>
                                  </a:lnTo>
                                  <a:lnTo>
                                    <a:pt x="1611630" y="485775"/>
                                  </a:lnTo>
                                  <a:lnTo>
                                    <a:pt x="1591310" y="445135"/>
                                  </a:lnTo>
                                  <a:lnTo>
                                    <a:pt x="1569085" y="405765"/>
                                  </a:lnTo>
                                  <a:lnTo>
                                    <a:pt x="1544320" y="368300"/>
                                  </a:lnTo>
                                  <a:lnTo>
                                    <a:pt x="1518285" y="332105"/>
                                  </a:lnTo>
                                  <a:lnTo>
                                    <a:pt x="1489710" y="297180"/>
                                  </a:lnTo>
                                  <a:lnTo>
                                    <a:pt x="1459865" y="263525"/>
                                  </a:lnTo>
                                  <a:lnTo>
                                    <a:pt x="1428115" y="231775"/>
                                  </a:lnTo>
                                  <a:lnTo>
                                    <a:pt x="1395095" y="201930"/>
                                  </a:lnTo>
                                  <a:lnTo>
                                    <a:pt x="1360170" y="173990"/>
                                  </a:lnTo>
                                  <a:lnTo>
                                    <a:pt x="1323975" y="147320"/>
                                  </a:lnTo>
                                  <a:lnTo>
                                    <a:pt x="1285875" y="123190"/>
                                  </a:lnTo>
                                  <a:lnTo>
                                    <a:pt x="1247140" y="100330"/>
                                  </a:lnTo>
                                  <a:lnTo>
                                    <a:pt x="1206500" y="80010"/>
                                  </a:lnTo>
                                  <a:lnTo>
                                    <a:pt x="1165225" y="62230"/>
                                  </a:lnTo>
                                  <a:lnTo>
                                    <a:pt x="1122045" y="45720"/>
                                  </a:lnTo>
                                  <a:lnTo>
                                    <a:pt x="1078230" y="32385"/>
                                  </a:lnTo>
                                  <a:lnTo>
                                    <a:pt x="1033780" y="20955"/>
                                  </a:lnTo>
                                  <a:lnTo>
                                    <a:pt x="988060" y="11430"/>
                                  </a:lnTo>
                                  <a:lnTo>
                                    <a:pt x="941705" y="5080"/>
                                  </a:lnTo>
                                  <a:lnTo>
                                    <a:pt x="894080" y="1270"/>
                                  </a:lnTo>
                                  <a:lnTo>
                                    <a:pt x="846455" y="0"/>
                                  </a:lnTo>
                                  <a:lnTo>
                                    <a:pt x="798195" y="1270"/>
                                  </a:lnTo>
                                  <a:lnTo>
                                    <a:pt x="750570" y="5080"/>
                                  </a:lnTo>
                                  <a:lnTo>
                                    <a:pt x="704215" y="11430"/>
                                  </a:lnTo>
                                  <a:lnTo>
                                    <a:pt x="658495" y="20955"/>
                                  </a:lnTo>
                                  <a:lnTo>
                                    <a:pt x="614045" y="32385"/>
                                  </a:lnTo>
                                  <a:lnTo>
                                    <a:pt x="570230" y="45720"/>
                                  </a:lnTo>
                                  <a:lnTo>
                                    <a:pt x="527685" y="62230"/>
                                  </a:lnTo>
                                  <a:lnTo>
                                    <a:pt x="485775" y="80010"/>
                                  </a:lnTo>
                                  <a:lnTo>
                                    <a:pt x="445135" y="100330"/>
                                  </a:lnTo>
                                  <a:lnTo>
                                    <a:pt x="406400" y="123190"/>
                                  </a:lnTo>
                                  <a:lnTo>
                                    <a:pt x="368300" y="147320"/>
                                  </a:lnTo>
                                  <a:lnTo>
                                    <a:pt x="332105" y="173990"/>
                                  </a:lnTo>
                                  <a:lnTo>
                                    <a:pt x="297180" y="201930"/>
                                  </a:lnTo>
                                  <a:lnTo>
                                    <a:pt x="264160" y="231775"/>
                                  </a:lnTo>
                                  <a:lnTo>
                                    <a:pt x="232410" y="263525"/>
                                  </a:lnTo>
                                  <a:lnTo>
                                    <a:pt x="202565" y="297180"/>
                                  </a:lnTo>
                                  <a:lnTo>
                                    <a:pt x="173990" y="332105"/>
                                  </a:lnTo>
                                  <a:lnTo>
                                    <a:pt x="147955" y="368300"/>
                                  </a:lnTo>
                                  <a:lnTo>
                                    <a:pt x="123190" y="405765"/>
                                  </a:lnTo>
                                  <a:lnTo>
                                    <a:pt x="100965" y="445135"/>
                                  </a:lnTo>
                                  <a:lnTo>
                                    <a:pt x="80645" y="485775"/>
                                  </a:lnTo>
                                  <a:lnTo>
                                    <a:pt x="62230" y="527050"/>
                                  </a:lnTo>
                                  <a:lnTo>
                                    <a:pt x="46355" y="569595"/>
                                  </a:lnTo>
                                  <a:lnTo>
                                    <a:pt x="32385" y="613410"/>
                                  </a:lnTo>
                                  <a:lnTo>
                                    <a:pt x="20955" y="658495"/>
                                  </a:lnTo>
                                  <a:lnTo>
                                    <a:pt x="12065" y="704215"/>
                                  </a:lnTo>
                                  <a:lnTo>
                                    <a:pt x="5715" y="750570"/>
                                  </a:lnTo>
                                  <a:lnTo>
                                    <a:pt x="1270" y="797560"/>
                                  </a:lnTo>
                                  <a:lnTo>
                                    <a:pt x="0" y="845820"/>
                                  </a:lnTo>
                                  <a:lnTo>
                                    <a:pt x="1270" y="894080"/>
                                  </a:lnTo>
                                  <a:lnTo>
                                    <a:pt x="5715" y="941070"/>
                                  </a:lnTo>
                                  <a:lnTo>
                                    <a:pt x="12065" y="987425"/>
                                  </a:lnTo>
                                  <a:lnTo>
                                    <a:pt x="20955" y="1033145"/>
                                  </a:lnTo>
                                  <a:lnTo>
                                    <a:pt x="32385" y="1078230"/>
                                  </a:lnTo>
                                  <a:lnTo>
                                    <a:pt x="46355" y="1122045"/>
                                  </a:lnTo>
                                  <a:lnTo>
                                    <a:pt x="62230" y="1164590"/>
                                  </a:lnTo>
                                  <a:lnTo>
                                    <a:pt x="80645" y="1206500"/>
                                  </a:lnTo>
                                  <a:lnTo>
                                    <a:pt x="100965" y="1246505"/>
                                  </a:lnTo>
                                  <a:lnTo>
                                    <a:pt x="123190" y="1285875"/>
                                  </a:lnTo>
                                  <a:lnTo>
                                    <a:pt x="147955" y="1323340"/>
                                  </a:lnTo>
                                  <a:lnTo>
                                    <a:pt x="173990" y="1359535"/>
                                  </a:lnTo>
                                  <a:lnTo>
                                    <a:pt x="202565" y="1394460"/>
                                  </a:lnTo>
                                  <a:lnTo>
                                    <a:pt x="232410" y="1428115"/>
                                  </a:lnTo>
                                  <a:lnTo>
                                    <a:pt x="264160" y="1459865"/>
                                  </a:lnTo>
                                  <a:lnTo>
                                    <a:pt x="297180" y="1489710"/>
                                  </a:lnTo>
                                  <a:lnTo>
                                    <a:pt x="332105" y="1517650"/>
                                  </a:lnTo>
                                  <a:lnTo>
                                    <a:pt x="368300" y="1544320"/>
                                  </a:lnTo>
                                  <a:lnTo>
                                    <a:pt x="406400" y="1568450"/>
                                  </a:lnTo>
                                  <a:lnTo>
                                    <a:pt x="445135" y="1591310"/>
                                  </a:lnTo>
                                  <a:lnTo>
                                    <a:pt x="485775" y="1611630"/>
                                  </a:lnTo>
                                  <a:lnTo>
                                    <a:pt x="527685" y="1629410"/>
                                  </a:lnTo>
                                  <a:lnTo>
                                    <a:pt x="570230" y="1645920"/>
                                  </a:lnTo>
                                  <a:lnTo>
                                    <a:pt x="614045" y="1659255"/>
                                  </a:lnTo>
                                  <a:lnTo>
                                    <a:pt x="658495" y="1670685"/>
                                  </a:lnTo>
                                  <a:lnTo>
                                    <a:pt x="704215" y="1680210"/>
                                  </a:lnTo>
                                  <a:lnTo>
                                    <a:pt x="750570" y="1686560"/>
                                  </a:lnTo>
                                  <a:lnTo>
                                    <a:pt x="798195" y="1690370"/>
                                  </a:lnTo>
                                  <a:lnTo>
                                    <a:pt x="846455" y="169164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0</wp:posOffset>
                </wp:positionH>
                <wp:positionV relativeFrom="page">
                  <wp:posOffset>0</wp:posOffset>
                </wp:positionV>
                <wp:extent cx="2478405" cy="2232025"/>
                <wp:effectExtent b="0" l="0" r="0" t="0"/>
                <wp:wrapNone/>
                <wp:docPr id="10"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2478405" cy="223202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13" name=""/>
                <a:graphic>
                  <a:graphicData uri="http://schemas.microsoft.com/office/word/2010/wordprocessingShape">
                    <wps:wsp>
                      <wps:cNvSpPr/>
                      <wps:cNvPr id="11" name="Shape 11"/>
                      <wps:spPr>
                        <a:xfrm>
                          <a:off x="5591109" y="7507450"/>
                          <a:ext cx="7069456"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13"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12700" cy="12700"/>
                        </a:xfrm>
                        <a:prstGeom prst="rect"/>
                        <a:ln/>
                      </pic:spPr>
                    </pic:pic>
                  </a:graphicData>
                </a:graphic>
              </wp:anchor>
            </w:drawing>
          </mc:Fallback>
        </mc:AlternateContent>
      </w:r>
      <w:r w:rsidDel="00000000" w:rsidR="00000000" w:rsidRPr="00000000">
        <w:rPr/>
        <w:drawing>
          <wp:anchor allowOverlap="1" behindDoc="1" distB="0" distT="0" distL="0" distR="0" hidden="0" layoutInCell="1" locked="0" relativeHeight="0" simplePos="0">
            <wp:simplePos x="0" y="0"/>
            <wp:positionH relativeFrom="page">
              <wp:posOffset>245245</wp:posOffset>
            </wp:positionH>
            <wp:positionV relativeFrom="page">
              <wp:posOffset>9955858</wp:posOffset>
            </wp:positionV>
            <wp:extent cx="172237" cy="172224"/>
            <wp:effectExtent b="0" l="0" r="0" t="0"/>
            <wp:wrapNone/>
            <wp:docPr id="3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72237" cy="172224"/>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245245</wp:posOffset>
            </wp:positionH>
            <wp:positionV relativeFrom="page">
              <wp:posOffset>10181781</wp:posOffset>
            </wp:positionV>
            <wp:extent cx="172237" cy="172224"/>
            <wp:effectExtent b="0" l="0" r="0" t="0"/>
            <wp:wrapNone/>
            <wp:docPr id="2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72237" cy="172224"/>
                    </a:xfrm>
                    <a:prstGeom prst="rect"/>
                    <a:ln/>
                  </pic:spPr>
                </pic:pic>
              </a:graphicData>
            </a:graphic>
          </wp:anchor>
        </w:drawing>
      </w:r>
      <w:sdt>
        <w:sdtPr>
          <w:tag w:val="goog_rdk_2"/>
        </w:sdtPr>
        <w:sdtContent>
          <w:del w:author="Mohammed Ali" w:id="1" w:date="2022-02-04T18:01:26Z">
            <w:r w:rsidDel="00000000" w:rsidR="00000000" w:rsidRPr="00000000">
              <w:rPr/>
              <w:drawing>
                <wp:anchor allowOverlap="1" behindDoc="1" distB="0" distT="0" distL="0" distR="0" hidden="0" layoutInCell="1" locked="0" relativeHeight="0" simplePos="0">
                  <wp:simplePos x="0" y="0"/>
                  <wp:positionH relativeFrom="page">
                    <wp:posOffset>245245</wp:posOffset>
                  </wp:positionH>
                  <wp:positionV relativeFrom="page">
                    <wp:posOffset>9504008</wp:posOffset>
                  </wp:positionV>
                  <wp:extent cx="172237" cy="172224"/>
                  <wp:effectExtent b="0" l="0" r="0" t="0"/>
                  <wp:wrapNone/>
                  <wp:docPr id="2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72237" cy="172224"/>
                          </a:xfrm>
                          <a:prstGeom prst="rect"/>
                          <a:ln/>
                        </pic:spPr>
                      </pic:pic>
                    </a:graphicData>
                  </a:graphic>
                </wp:anchor>
              </w:drawing>
            </w:r>
          </w:del>
        </w:sdtContent>
      </w:sdt>
      <w:r w:rsidDel="00000000" w:rsidR="00000000" w:rsidRPr="00000000">
        <w:rPr/>
        <w:drawing>
          <wp:anchor allowOverlap="1" behindDoc="1" distB="0" distT="0" distL="0" distR="0" hidden="0" layoutInCell="1" locked="0" relativeHeight="0" simplePos="0">
            <wp:simplePos x="0" y="0"/>
            <wp:positionH relativeFrom="page">
              <wp:posOffset>245245</wp:posOffset>
            </wp:positionH>
            <wp:positionV relativeFrom="page">
              <wp:posOffset>9729932</wp:posOffset>
            </wp:positionV>
            <wp:extent cx="172237" cy="172224"/>
            <wp:effectExtent b="0" l="0" r="0" t="0"/>
            <wp:wrapNone/>
            <wp:docPr id="2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72237" cy="172224"/>
                    </a:xfrm>
                    <a:prstGeom prst="rect"/>
                    <a:ln/>
                  </pic:spPr>
                </pic:pic>
              </a:graphicData>
            </a:graphic>
          </wp:anchor>
        </w:drawing>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2862263</wp:posOffset>
                </wp:positionH>
                <wp:positionV relativeFrom="page">
                  <wp:posOffset>846773</wp:posOffset>
                </wp:positionV>
                <wp:extent cx="4004945" cy="454025"/>
                <wp:effectExtent b="0" l="0" r="0" t="0"/>
                <wp:wrapNone/>
                <wp:docPr id="24" name=""/>
                <a:graphic>
                  <a:graphicData uri="http://schemas.microsoft.com/office/word/2010/wordprocessingShape">
                    <wps:wsp>
                      <wps:cNvSpPr/>
                      <wps:cNvPr id="22" name="Shape 22"/>
                      <wps:spPr>
                        <a:xfrm>
                          <a:off x="3348290" y="3557750"/>
                          <a:ext cx="3995420" cy="444500"/>
                        </a:xfrm>
                        <a:custGeom>
                          <a:rect b="b" l="l" r="r" t="t"/>
                          <a:pathLst>
                            <a:path extrusionOk="0" h="444500" w="3995420">
                              <a:moveTo>
                                <a:pt x="0" y="0"/>
                              </a:moveTo>
                              <a:lnTo>
                                <a:pt x="0" y="444500"/>
                              </a:lnTo>
                              <a:lnTo>
                                <a:pt x="3995420" y="444500"/>
                              </a:lnTo>
                              <a:lnTo>
                                <a:pt x="3995420" y="0"/>
                              </a:lnTo>
                              <a:close/>
                            </a:path>
                          </a:pathLst>
                        </a:custGeom>
                        <a:noFill/>
                        <a:ln>
                          <a:noFill/>
                        </a:ln>
                      </wps:spPr>
                      <wps:txbx>
                        <w:txbxContent>
                          <w:p w:rsidR="00000000" w:rsidDel="00000000" w:rsidP="00000000" w:rsidRDefault="00000000" w:rsidRPr="00000000">
                            <w:pPr>
                              <w:spacing w:after="0" w:before="0" w:line="699.9999618530273"/>
                              <w:ind w:left="20" w:right="0" w:firstLine="20"/>
                              <w:jc w:val="left"/>
                              <w:textDirection w:val="btLr"/>
                            </w:pPr>
                            <w:r w:rsidDel="00000000" w:rsidR="00000000" w:rsidRPr="00000000">
                              <w:rPr>
                                <w:rFonts w:ascii="PF Monumenta Pro" w:cs="PF Monumenta Pro" w:eastAsia="PF Monumenta Pro" w:hAnsi="PF Monumenta Pro"/>
                                <w:b w:val="0"/>
                                <w:i w:val="0"/>
                                <w:smallCaps w:val="0"/>
                                <w:strike w:val="0"/>
                                <w:color w:val="000000"/>
                                <w:sz w:val="66"/>
                                <w:vertAlign w:val="baseline"/>
                              </w:rPr>
                              <w:t xml:space="preserve">CONNOR	GREEN</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2862263</wp:posOffset>
                </wp:positionH>
                <wp:positionV relativeFrom="page">
                  <wp:posOffset>846773</wp:posOffset>
                </wp:positionV>
                <wp:extent cx="4004945" cy="454025"/>
                <wp:effectExtent b="0" l="0" r="0" t="0"/>
                <wp:wrapNone/>
                <wp:docPr id="24" name="image21.png"/>
                <a:graphic>
                  <a:graphicData uri="http://schemas.openxmlformats.org/drawingml/2006/picture">
                    <pic:pic>
                      <pic:nvPicPr>
                        <pic:cNvPr id="0" name="image21.png"/>
                        <pic:cNvPicPr preferRelativeResize="0"/>
                      </pic:nvPicPr>
                      <pic:blipFill>
                        <a:blip r:embed="rId15"/>
                        <a:srcRect/>
                        <a:stretch>
                          <a:fillRect/>
                        </a:stretch>
                      </pic:blipFill>
                      <pic:spPr>
                        <a:xfrm>
                          <a:off x="0" y="0"/>
                          <a:ext cx="4004945" cy="45402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4001453</wp:posOffset>
                </wp:positionH>
                <wp:positionV relativeFrom="page">
                  <wp:posOffset>1303973</wp:posOffset>
                </wp:positionV>
                <wp:extent cx="1323340" cy="217170"/>
                <wp:effectExtent b="0" l="0" r="0" t="0"/>
                <wp:wrapNone/>
                <wp:docPr id="18" name=""/>
                <a:graphic>
                  <a:graphicData uri="http://schemas.microsoft.com/office/word/2010/wordprocessingShape">
                    <wps:wsp>
                      <wps:cNvSpPr/>
                      <wps:cNvPr id="16" name="Shape 16"/>
                      <wps:spPr>
                        <a:xfrm>
                          <a:off x="4689093" y="3676178"/>
                          <a:ext cx="1313815" cy="207645"/>
                        </a:xfrm>
                        <a:custGeom>
                          <a:rect b="b" l="l" r="r" t="t"/>
                          <a:pathLst>
                            <a:path extrusionOk="0" h="207645" w="1313815">
                              <a:moveTo>
                                <a:pt x="0" y="0"/>
                              </a:moveTo>
                              <a:lnTo>
                                <a:pt x="0" y="207645"/>
                              </a:lnTo>
                              <a:lnTo>
                                <a:pt x="1313815" y="207645"/>
                              </a:lnTo>
                              <a:lnTo>
                                <a:pt x="1313815" y="0"/>
                              </a:lnTo>
                              <a:close/>
                            </a:path>
                          </a:pathLst>
                        </a:custGeom>
                        <a:noFill/>
                        <a:ln>
                          <a:noFill/>
                        </a:ln>
                      </wps:spPr>
                      <wps:txbx>
                        <w:txbxContent>
                          <w:p w:rsidR="00000000" w:rsidDel="00000000" w:rsidP="00000000" w:rsidRDefault="00000000" w:rsidRPr="00000000">
                            <w:pPr>
                              <w:spacing w:after="0" w:before="27.000000476837158" w:line="240"/>
                              <w:ind w:left="2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E N G I N E E 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4001453</wp:posOffset>
                </wp:positionH>
                <wp:positionV relativeFrom="page">
                  <wp:posOffset>1303973</wp:posOffset>
                </wp:positionV>
                <wp:extent cx="1323340" cy="217170"/>
                <wp:effectExtent b="0" l="0" r="0" t="0"/>
                <wp:wrapNone/>
                <wp:docPr id="18"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1323340" cy="21717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240983</wp:posOffset>
                </wp:positionH>
                <wp:positionV relativeFrom="page">
                  <wp:posOffset>2358073</wp:posOffset>
                </wp:positionV>
                <wp:extent cx="1738629" cy="749300"/>
                <wp:effectExtent b="0" l="0" r="0" t="0"/>
                <wp:wrapNone/>
                <wp:docPr id="20" name=""/>
                <a:graphic>
                  <a:graphicData uri="http://schemas.microsoft.com/office/word/2010/wordprocessingShape">
                    <wps:wsp>
                      <wps:cNvSpPr/>
                      <wps:cNvPr id="18" name="Shape 18"/>
                      <wps:spPr>
                        <a:xfrm>
                          <a:off x="4481448" y="3410113"/>
                          <a:ext cx="1729104" cy="739775"/>
                        </a:xfrm>
                        <a:custGeom>
                          <a:rect b="b" l="l" r="r" t="t"/>
                          <a:pathLst>
                            <a:path extrusionOk="0" h="739775" w="1729104">
                              <a:moveTo>
                                <a:pt x="0" y="0"/>
                              </a:moveTo>
                              <a:lnTo>
                                <a:pt x="0" y="739775"/>
                              </a:lnTo>
                              <a:lnTo>
                                <a:pt x="1729104" y="739775"/>
                              </a:lnTo>
                              <a:lnTo>
                                <a:pt x="1729104" y="0"/>
                              </a:lnTo>
                              <a:close/>
                            </a:path>
                          </a:pathLst>
                        </a:custGeom>
                        <a:noFill/>
                        <a:ln>
                          <a:noFill/>
                        </a:ln>
                      </wps:spPr>
                      <wps:txbx>
                        <w:txbxContent>
                          <w:p w:rsidR="00000000" w:rsidDel="00000000" w:rsidP="00000000" w:rsidRDefault="00000000" w:rsidRPr="00000000">
                            <w:pPr>
                              <w:spacing w:after="0" w:before="22.999999523162842" w:line="237.00000286102295"/>
                              <w:ind w:left="20" w:right="17.000000476837158" w:firstLine="0"/>
                              <w:jc w:val="both"/>
                              <w:textDirection w:val="btLr"/>
                            </w:pPr>
                            <w:r w:rsidDel="00000000" w:rsidR="00000000" w:rsidRPr="00000000">
                              <w:rPr>
                                <w:rFonts w:ascii="TT Norms Light" w:cs="TT Norms Light" w:eastAsia="TT Norms Light" w:hAnsi="TT Norms Light"/>
                                <w:b w:val="0"/>
                                <w:i w:val="0"/>
                                <w:smallCaps w:val="0"/>
                                <w:strike w:val="0"/>
                                <w:color w:val="000000"/>
                                <w:sz w:val="24"/>
                                <w:vertAlign w:val="baseline"/>
                              </w:rPr>
                              <w:t xml:space="preserve">COMPANY NAME HERE STREET ADDRESS HERE CITY, STATE</w:t>
                            </w:r>
                          </w:p>
                          <w:p w:rsidR="00000000" w:rsidDel="00000000" w:rsidP="00000000" w:rsidRDefault="00000000" w:rsidRPr="00000000">
                            <w:pPr>
                              <w:spacing w:after="0" w:before="0" w:line="279.99999046325684"/>
                              <w:ind w:left="20" w:right="0" w:firstLine="0"/>
                              <w:jc w:val="both"/>
                              <w:textDirection w:val="btLr"/>
                            </w:pPr>
                            <w:r w:rsidDel="00000000" w:rsidR="00000000" w:rsidRPr="00000000">
                              <w:rPr>
                                <w:rFonts w:ascii="TT Norms Light" w:cs="TT Norms Light" w:eastAsia="TT Norms Light" w:hAnsi="TT Norms Light"/>
                                <w:b w:val="0"/>
                                <w:i w:val="0"/>
                                <w:smallCaps w:val="0"/>
                                <w:strike w:val="0"/>
                                <w:color w:val="000000"/>
                                <w:sz w:val="24"/>
                                <w:vertAlign w:val="baseline"/>
                              </w:rPr>
                            </w:r>
                            <w:r w:rsidDel="00000000" w:rsidR="00000000" w:rsidRPr="00000000">
                              <w:rPr>
                                <w:rFonts w:ascii="TT Norms Light" w:cs="TT Norms Light" w:eastAsia="TT Norms Light" w:hAnsi="TT Norms Light"/>
                                <w:b w:val="0"/>
                                <w:i w:val="0"/>
                                <w:smallCaps w:val="0"/>
                                <w:strike w:val="0"/>
                                <w:color w:val="000000"/>
                                <w:sz w:val="24"/>
                                <w:vertAlign w:val="baseline"/>
                              </w:rPr>
                              <w:t xml:space="preserve">ZIP CODE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240983</wp:posOffset>
                </wp:positionH>
                <wp:positionV relativeFrom="page">
                  <wp:posOffset>2358073</wp:posOffset>
                </wp:positionV>
                <wp:extent cx="1738629" cy="749300"/>
                <wp:effectExtent b="0" l="0" r="0" t="0"/>
                <wp:wrapNone/>
                <wp:docPr id="20" name="image17.png"/>
                <a:graphic>
                  <a:graphicData uri="http://schemas.openxmlformats.org/drawingml/2006/picture">
                    <pic:pic>
                      <pic:nvPicPr>
                        <pic:cNvPr id="0" name="image17.png"/>
                        <pic:cNvPicPr preferRelativeResize="0"/>
                      </pic:nvPicPr>
                      <pic:blipFill>
                        <a:blip r:embed="rId17"/>
                        <a:srcRect/>
                        <a:stretch>
                          <a:fillRect/>
                        </a:stretch>
                      </pic:blipFill>
                      <pic:spPr>
                        <a:xfrm>
                          <a:off x="0" y="0"/>
                          <a:ext cx="1738629" cy="74930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6622098</wp:posOffset>
                </wp:positionH>
                <wp:positionV relativeFrom="page">
                  <wp:posOffset>2358073</wp:posOffset>
                </wp:positionV>
                <wp:extent cx="728345" cy="215900"/>
                <wp:effectExtent b="0" l="0" r="0" t="0"/>
                <wp:wrapNone/>
                <wp:docPr id="19" name=""/>
                <a:graphic>
                  <a:graphicData uri="http://schemas.microsoft.com/office/word/2010/wordprocessingShape">
                    <wps:wsp>
                      <wps:cNvSpPr/>
                      <wps:cNvPr id="17" name="Shape 17"/>
                      <wps:spPr>
                        <a:xfrm>
                          <a:off x="4986590" y="3676813"/>
                          <a:ext cx="718820" cy="206375"/>
                        </a:xfrm>
                        <a:custGeom>
                          <a:rect b="b" l="l" r="r" t="t"/>
                          <a:pathLst>
                            <a:path extrusionOk="0" h="206375" w="718820">
                              <a:moveTo>
                                <a:pt x="0" y="0"/>
                              </a:moveTo>
                              <a:lnTo>
                                <a:pt x="0" y="206375"/>
                              </a:lnTo>
                              <a:lnTo>
                                <a:pt x="718820" y="206375"/>
                              </a:lnTo>
                              <a:lnTo>
                                <a:pt x="718820" y="0"/>
                              </a:lnTo>
                              <a:close/>
                            </a:path>
                          </a:pathLst>
                        </a:custGeom>
                        <a:noFill/>
                        <a:ln>
                          <a:noFill/>
                        </a:ln>
                      </wps:spPr>
                      <wps:txbx>
                        <w:txbxContent>
                          <w:p w:rsidR="00000000" w:rsidDel="00000000" w:rsidP="00000000" w:rsidRDefault="00000000" w:rsidRPr="00000000">
                            <w:pPr>
                              <w:spacing w:after="0" w:before="20.999999046325684" w:line="240"/>
                              <w:ind w:left="20" w:right="0" w:firstLine="0"/>
                              <w:jc w:val="left"/>
                              <w:textDirection w:val="btLr"/>
                            </w:pPr>
                            <w:r w:rsidDel="00000000" w:rsidR="00000000" w:rsidRPr="00000000">
                              <w:rPr>
                                <w:rFonts w:ascii="TT Norms Light" w:cs="TT Norms Light" w:eastAsia="TT Norms Light" w:hAnsi="TT Norms Light"/>
                                <w:b w:val="0"/>
                                <w:i w:val="0"/>
                                <w:smallCaps w:val="0"/>
                                <w:strike w:val="0"/>
                                <w:color w:val="000000"/>
                                <w:sz w:val="24"/>
                                <w:vertAlign w:val="baseline"/>
                              </w:rPr>
                              <w:t xml:space="preserve">MAY, 2019</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6622098</wp:posOffset>
                </wp:positionH>
                <wp:positionV relativeFrom="page">
                  <wp:posOffset>2358073</wp:posOffset>
                </wp:positionV>
                <wp:extent cx="728345" cy="215900"/>
                <wp:effectExtent b="0" l="0" r="0" t="0"/>
                <wp:wrapNone/>
                <wp:docPr id="19" name="image16.png"/>
                <a:graphic>
                  <a:graphicData uri="http://schemas.openxmlformats.org/drawingml/2006/picture">
                    <pic:pic>
                      <pic:nvPicPr>
                        <pic:cNvPr id="0" name="image16.png"/>
                        <pic:cNvPicPr preferRelativeResize="0"/>
                      </pic:nvPicPr>
                      <pic:blipFill>
                        <a:blip r:embed="rId18"/>
                        <a:srcRect/>
                        <a:stretch>
                          <a:fillRect/>
                        </a:stretch>
                      </pic:blipFill>
                      <pic:spPr>
                        <a:xfrm>
                          <a:off x="0" y="0"/>
                          <a:ext cx="728345" cy="21590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232093</wp:posOffset>
                </wp:positionH>
                <wp:positionV relativeFrom="page">
                  <wp:posOffset>3473133</wp:posOffset>
                </wp:positionV>
                <wp:extent cx="313690" cy="217170"/>
                <wp:effectExtent b="0" l="0" r="0" t="0"/>
                <wp:wrapNone/>
                <wp:docPr id="17" name=""/>
                <a:graphic>
                  <a:graphicData uri="http://schemas.microsoft.com/office/word/2010/wordprocessingShape">
                    <wps:wsp>
                      <wps:cNvSpPr/>
                      <wps:cNvPr id="15" name="Shape 15"/>
                      <wps:spPr>
                        <a:xfrm>
                          <a:off x="5193918" y="3676178"/>
                          <a:ext cx="304165" cy="207645"/>
                        </a:xfrm>
                        <a:custGeom>
                          <a:rect b="b" l="l" r="r" t="t"/>
                          <a:pathLst>
                            <a:path extrusionOk="0" h="207645" w="304165">
                              <a:moveTo>
                                <a:pt x="0" y="0"/>
                              </a:moveTo>
                              <a:lnTo>
                                <a:pt x="0" y="207645"/>
                              </a:lnTo>
                              <a:lnTo>
                                <a:pt x="304165" y="207645"/>
                              </a:lnTo>
                              <a:lnTo>
                                <a:pt x="304165" y="0"/>
                              </a:lnTo>
                              <a:close/>
                            </a:path>
                          </a:pathLst>
                        </a:custGeom>
                        <a:noFill/>
                        <a:ln>
                          <a:noFill/>
                        </a:ln>
                      </wps:spPr>
                      <wps:txbx>
                        <w:txbxContent>
                          <w:p w:rsidR="00000000" w:rsidDel="00000000" w:rsidP="00000000" w:rsidRDefault="00000000" w:rsidRPr="00000000">
                            <w:pPr>
                              <w:spacing w:after="0" w:before="27.000000476837158" w:line="240"/>
                              <w:ind w:left="2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 O</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232093</wp:posOffset>
                </wp:positionH>
                <wp:positionV relativeFrom="page">
                  <wp:posOffset>3473133</wp:posOffset>
                </wp:positionV>
                <wp:extent cx="313690" cy="217170"/>
                <wp:effectExtent b="0" l="0" r="0" t="0"/>
                <wp:wrapNone/>
                <wp:docPr id="17"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313690" cy="21717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675958</wp:posOffset>
                </wp:positionH>
                <wp:positionV relativeFrom="page">
                  <wp:posOffset>3473133</wp:posOffset>
                </wp:positionV>
                <wp:extent cx="789940" cy="217170"/>
                <wp:effectExtent b="0" l="0" r="0" t="0"/>
                <wp:wrapNone/>
                <wp:docPr id="8" name=""/>
                <a:graphic>
                  <a:graphicData uri="http://schemas.microsoft.com/office/word/2010/wordprocessingShape">
                    <wps:wsp>
                      <wps:cNvSpPr/>
                      <wps:cNvPr id="2" name="Shape 2"/>
                      <wps:spPr>
                        <a:xfrm>
                          <a:off x="4955793" y="3676178"/>
                          <a:ext cx="780415" cy="207645"/>
                        </a:xfrm>
                        <a:custGeom>
                          <a:rect b="b" l="l" r="r" t="t"/>
                          <a:pathLst>
                            <a:path extrusionOk="0" h="207645" w="780415">
                              <a:moveTo>
                                <a:pt x="0" y="0"/>
                              </a:moveTo>
                              <a:lnTo>
                                <a:pt x="0" y="207645"/>
                              </a:lnTo>
                              <a:lnTo>
                                <a:pt x="780415" y="207645"/>
                              </a:lnTo>
                              <a:lnTo>
                                <a:pt x="780415" y="0"/>
                              </a:lnTo>
                              <a:close/>
                            </a:path>
                          </a:pathLst>
                        </a:custGeom>
                        <a:noFill/>
                        <a:ln>
                          <a:noFill/>
                        </a:ln>
                      </wps:spPr>
                      <wps:txbx>
                        <w:txbxContent>
                          <w:p w:rsidR="00000000" w:rsidDel="00000000" w:rsidP="00000000" w:rsidRDefault="00000000" w:rsidRPr="00000000">
                            <w:pPr>
                              <w:spacing w:after="0" w:before="27.000000476837158" w:line="240"/>
                              <w:ind w:left="2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W H O M</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675958</wp:posOffset>
                </wp:positionH>
                <wp:positionV relativeFrom="page">
                  <wp:posOffset>3473133</wp:posOffset>
                </wp:positionV>
                <wp:extent cx="789940" cy="217170"/>
                <wp:effectExtent b="0" l="0" r="0" t="0"/>
                <wp:wrapNone/>
                <wp:docPr id="8" name="image1.png"/>
                <a:graphic>
                  <a:graphicData uri="http://schemas.openxmlformats.org/drawingml/2006/picture">
                    <pic:pic>
                      <pic:nvPicPr>
                        <pic:cNvPr id="0" name="image1.png"/>
                        <pic:cNvPicPr preferRelativeResize="0"/>
                      </pic:nvPicPr>
                      <pic:blipFill>
                        <a:blip r:embed="rId20"/>
                        <a:srcRect/>
                        <a:stretch>
                          <a:fillRect/>
                        </a:stretch>
                      </pic:blipFill>
                      <pic:spPr>
                        <a:xfrm>
                          <a:off x="0" y="0"/>
                          <a:ext cx="789940" cy="21717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1595438</wp:posOffset>
                </wp:positionH>
                <wp:positionV relativeFrom="page">
                  <wp:posOffset>3473133</wp:posOffset>
                </wp:positionV>
                <wp:extent cx="235584" cy="217170"/>
                <wp:effectExtent b="0" l="0" r="0" t="0"/>
                <wp:wrapNone/>
                <wp:docPr id="23" name=""/>
                <a:graphic>
                  <a:graphicData uri="http://schemas.microsoft.com/office/word/2010/wordprocessingShape">
                    <wps:wsp>
                      <wps:cNvSpPr/>
                      <wps:cNvPr id="21" name="Shape 21"/>
                      <wps:spPr>
                        <a:xfrm>
                          <a:off x="5232971" y="3676178"/>
                          <a:ext cx="226059" cy="207645"/>
                        </a:xfrm>
                        <a:custGeom>
                          <a:rect b="b" l="l" r="r" t="t"/>
                          <a:pathLst>
                            <a:path extrusionOk="0" h="207645" w="226059">
                              <a:moveTo>
                                <a:pt x="0" y="0"/>
                              </a:moveTo>
                              <a:lnTo>
                                <a:pt x="0" y="207645"/>
                              </a:lnTo>
                              <a:lnTo>
                                <a:pt x="226059" y="207645"/>
                              </a:lnTo>
                              <a:lnTo>
                                <a:pt x="226059" y="0"/>
                              </a:lnTo>
                              <a:close/>
                            </a:path>
                          </a:pathLst>
                        </a:custGeom>
                        <a:noFill/>
                        <a:ln>
                          <a:noFill/>
                        </a:ln>
                      </wps:spPr>
                      <wps:txbx>
                        <w:txbxContent>
                          <w:p w:rsidR="00000000" w:rsidDel="00000000" w:rsidP="00000000" w:rsidRDefault="00000000" w:rsidRPr="00000000">
                            <w:pPr>
                              <w:spacing w:after="0" w:before="27.000000476837158" w:line="240"/>
                              <w:ind w:left="2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 T</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1595438</wp:posOffset>
                </wp:positionH>
                <wp:positionV relativeFrom="page">
                  <wp:posOffset>3473133</wp:posOffset>
                </wp:positionV>
                <wp:extent cx="235584" cy="217170"/>
                <wp:effectExtent b="0" l="0" r="0" t="0"/>
                <wp:wrapNone/>
                <wp:docPr id="23" name="image20.png"/>
                <a:graphic>
                  <a:graphicData uri="http://schemas.openxmlformats.org/drawingml/2006/picture">
                    <pic:pic>
                      <pic:nvPicPr>
                        <pic:cNvPr id="0" name="image20.png"/>
                        <pic:cNvPicPr preferRelativeResize="0"/>
                      </pic:nvPicPr>
                      <pic:blipFill>
                        <a:blip r:embed="rId21"/>
                        <a:srcRect/>
                        <a:stretch>
                          <a:fillRect/>
                        </a:stretch>
                      </pic:blipFill>
                      <pic:spPr>
                        <a:xfrm>
                          <a:off x="0" y="0"/>
                          <a:ext cx="235584" cy="21717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1961833</wp:posOffset>
                </wp:positionH>
                <wp:positionV relativeFrom="page">
                  <wp:posOffset>3473133</wp:posOffset>
                </wp:positionV>
                <wp:extent cx="509905" cy="217170"/>
                <wp:effectExtent b="0" l="0" r="0" t="0"/>
                <wp:wrapNone/>
                <wp:docPr id="21" name=""/>
                <a:graphic>
                  <a:graphicData uri="http://schemas.microsoft.com/office/word/2010/wordprocessingShape">
                    <wps:wsp>
                      <wps:cNvSpPr/>
                      <wps:cNvPr id="19" name="Shape 19"/>
                      <wps:spPr>
                        <a:xfrm>
                          <a:off x="5095810" y="3676178"/>
                          <a:ext cx="500380" cy="207645"/>
                        </a:xfrm>
                        <a:custGeom>
                          <a:rect b="b" l="l" r="r" t="t"/>
                          <a:pathLst>
                            <a:path extrusionOk="0" h="207645" w="500380">
                              <a:moveTo>
                                <a:pt x="0" y="0"/>
                              </a:moveTo>
                              <a:lnTo>
                                <a:pt x="0" y="207645"/>
                              </a:lnTo>
                              <a:lnTo>
                                <a:pt x="500380" y="207645"/>
                              </a:lnTo>
                              <a:lnTo>
                                <a:pt x="500380" y="0"/>
                              </a:lnTo>
                              <a:close/>
                            </a:path>
                          </a:pathLst>
                        </a:custGeom>
                        <a:noFill/>
                        <a:ln>
                          <a:noFill/>
                        </a:ln>
                      </wps:spPr>
                      <wps:txbx>
                        <w:txbxContent>
                          <w:p w:rsidR="00000000" w:rsidDel="00000000" w:rsidP="00000000" w:rsidRDefault="00000000" w:rsidRPr="00000000">
                            <w:pPr>
                              <w:spacing w:after="0" w:before="27.000000476837158" w:line="240"/>
                              <w:ind w:left="2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 A Y</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1961833</wp:posOffset>
                </wp:positionH>
                <wp:positionV relativeFrom="page">
                  <wp:posOffset>3473133</wp:posOffset>
                </wp:positionV>
                <wp:extent cx="509905" cy="217170"/>
                <wp:effectExtent b="0" l="0" r="0" t="0"/>
                <wp:wrapNone/>
                <wp:docPr id="21" name="image18.png"/>
                <a:graphic>
                  <a:graphicData uri="http://schemas.openxmlformats.org/drawingml/2006/picture">
                    <pic:pic>
                      <pic:nvPicPr>
                        <pic:cNvPr id="0" name="image18.png"/>
                        <pic:cNvPicPr preferRelativeResize="0"/>
                      </pic:nvPicPr>
                      <pic:blipFill>
                        <a:blip r:embed="rId22"/>
                        <a:srcRect/>
                        <a:stretch>
                          <a:fillRect/>
                        </a:stretch>
                      </pic:blipFill>
                      <pic:spPr>
                        <a:xfrm>
                          <a:off x="0" y="0"/>
                          <a:ext cx="509905" cy="217170"/>
                        </a:xfrm>
                        <a:prstGeom prst="rect"/>
                        <a:ln/>
                      </pic:spPr>
                    </pic:pic>
                  </a:graphicData>
                </a:graphic>
              </wp:anchor>
            </w:drawing>
          </mc:Fallback>
        </mc:AlternateContent>
      </w:r>
      <w:sdt>
        <w:sdtPr>
          <w:tag w:val="goog_rdk_3"/>
        </w:sdtPr>
        <w:sdtContent>
          <w:ins w:author="Shubh Gupta" w:id="2" w:date="2021-11-24T13:58:44Z">
            <w:r w:rsidDel="00000000" w:rsidR="00000000" w:rsidRPr="00000000">
              <w:rPr>
                <w:rtl w:val="0"/>
              </w:rPr>
              <w:t xml:space="preserve">is school</w:t>
              <w:tab/>
              <w:t xml:space="preserve">andI have gained </w:t>
            </w:r>
          </w:ins>
        </w:sdtContent>
      </w:sdt>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227647</wp:posOffset>
                </wp:positionH>
                <wp:positionV relativeFrom="page">
                  <wp:posOffset>3807143</wp:posOffset>
                </wp:positionV>
                <wp:extent cx="7110094" cy="3954145"/>
                <wp:effectExtent b="0" l="0" r="0" t="0"/>
                <wp:wrapNone/>
                <wp:docPr id="16" name=""/>
                <a:graphic>
                  <a:graphicData uri="http://schemas.microsoft.com/office/word/2010/wordprocessingShape">
                    <wps:wsp>
                      <wps:cNvSpPr/>
                      <wps:cNvPr id="14" name="Shape 14"/>
                      <wps:spPr>
                        <a:xfrm>
                          <a:off x="1795716" y="1807690"/>
                          <a:ext cx="7100569" cy="3944620"/>
                        </a:xfrm>
                        <a:custGeom>
                          <a:rect b="b" l="l" r="r" t="t"/>
                          <a:pathLst>
                            <a:path extrusionOk="0" h="3944620" w="7100569">
                              <a:moveTo>
                                <a:pt x="0" y="0"/>
                              </a:moveTo>
                              <a:lnTo>
                                <a:pt x="0" y="3944620"/>
                              </a:lnTo>
                              <a:lnTo>
                                <a:pt x="7100569" y="3944620"/>
                              </a:lnTo>
                              <a:lnTo>
                                <a:pt x="7100569" y="0"/>
                              </a:lnTo>
                              <a:close/>
                            </a:path>
                          </a:pathLst>
                        </a:custGeom>
                        <a:noFill/>
                        <a:ln>
                          <a:noFill/>
                        </a:ln>
                      </wps:spPr>
                      <wps:txbx>
                        <w:txbxContent>
                          <w:p w:rsidR="00000000" w:rsidDel="00000000" w:rsidP="00000000" w:rsidRDefault="00000000" w:rsidRPr="00000000">
                            <w:pPr>
                              <w:spacing w:after="0" w:before="20.999999046325684" w:line="240"/>
                              <w:ind w:left="20" w:right="0" w:firstLine="0"/>
                              <w:jc w:val="both"/>
                              <w:textDirection w:val="btLr"/>
                            </w:pPr>
                            <w:r w:rsidDel="00000000" w:rsidR="00000000" w:rsidRPr="00000000">
                              <w:rPr>
                                <w:rFonts w:ascii="TT Norms Light" w:cs="TT Norms Light" w:eastAsia="TT Norms Light" w:hAnsi="TT Norms Light"/>
                                <w:b w:val="0"/>
                                <w:i w:val="0"/>
                                <w:smallCaps w:val="0"/>
                                <w:strike w:val="0"/>
                                <w:color w:val="000000"/>
                                <w:sz w:val="24"/>
                                <w:vertAlign w:val="baseline"/>
                              </w:rPr>
                              <w:t xml:space="preserve">HELLO,</w:t>
                            </w:r>
                          </w:p>
                          <w:p w:rsidR="00000000" w:rsidDel="00000000" w:rsidP="00000000" w:rsidRDefault="00000000" w:rsidRPr="00000000">
                            <w:pPr>
                              <w:spacing w:after="0" w:before="111.99999809265137" w:line="237.00000286102295"/>
                              <w:ind w:left="20" w:right="17.000000476837158" w:firstLine="0"/>
                              <w:jc w:val="both"/>
                              <w:textDirection w:val="btLr"/>
                            </w:pPr>
                            <w:r w:rsidDel="00000000" w:rsidR="00000000" w:rsidRPr="00000000">
                              <w:rPr>
                                <w:rFonts w:ascii="TT Norms Light" w:cs="TT Norms Light" w:eastAsia="TT Norms Light" w:hAnsi="TT Norms Light"/>
                                <w:b w:val="0"/>
                                <w:i w:val="0"/>
                                <w:smallCaps w:val="0"/>
                                <w:strike w:val="0"/>
                                <w:color w:val="000000"/>
                                <w:sz w:val="24"/>
                                <w:vertAlign w:val="baseline"/>
                              </w:rPr>
                            </w:r>
                            <w:r w:rsidDel="00000000" w:rsidR="00000000" w:rsidRPr="00000000">
                              <w:rPr>
                                <w:rFonts w:ascii="TT Norms Light" w:cs="TT Norms Light" w:eastAsia="TT Norms Light" w:hAnsi="TT Norms Light"/>
                                <w:b w:val="0"/>
                                <w:i w:val="0"/>
                                <w:smallCaps w:val="0"/>
                                <w:strike w:val="0"/>
                                <w:color w:val="000000"/>
                                <w:sz w:val="24"/>
                                <w:vertAlign w:val="baseline"/>
                              </w:rPr>
                              <w:t xml:space="preserve">I would like to take this liberty of applying for a Systems Engineer position at KY Solutions Ltd. This unsolicited cover letter is to show my deep interest to work in your company and join the team that is renowned in the corporate industry.</w:t>
                            </w:r>
                          </w:p>
                          <w:p w:rsidR="00000000" w:rsidDel="00000000" w:rsidP="00000000" w:rsidRDefault="00000000" w:rsidRPr="00000000">
                            <w:pPr>
                              <w:spacing w:after="0" w:before="111.99999809265137" w:line="237.00000286102295"/>
                              <w:ind w:left="20" w:right="17.999999523162842" w:firstLine="0"/>
                              <w:jc w:val="both"/>
                              <w:textDirection w:val="btLr"/>
                            </w:pPr>
                            <w:r w:rsidDel="00000000" w:rsidR="00000000" w:rsidRPr="00000000">
                              <w:rPr>
                                <w:rFonts w:ascii="TT Norms Light" w:cs="TT Norms Light" w:eastAsia="TT Norms Light" w:hAnsi="TT Norms Light"/>
                                <w:b w:val="0"/>
                                <w:i w:val="0"/>
                                <w:smallCaps w:val="0"/>
                                <w:strike w:val="0"/>
                                <w:color w:val="000000"/>
                                <w:sz w:val="24"/>
                                <w:vertAlign w:val="baseline"/>
                              </w:rPr>
                            </w:r>
                            <w:r w:rsidDel="00000000" w:rsidR="00000000" w:rsidRPr="00000000">
                              <w:rPr>
                                <w:rFonts w:ascii="TT Norms Light" w:cs="TT Norms Light" w:eastAsia="TT Norms Light" w:hAnsi="TT Norms Light"/>
                                <w:b w:val="0"/>
                                <w:i w:val="0"/>
                                <w:smallCaps w:val="0"/>
                                <w:strike w:val="0"/>
                                <w:color w:val="000000"/>
                                <w:sz w:val="24"/>
                                <w:vertAlign w:val="baseline"/>
                              </w:rPr>
                              <w:t xml:space="preserve">It has been 8 years since I came into this field after </w:t>
                            </w:r>
                            <w:r w:rsidDel="00000000" w:rsidR="00000000" w:rsidRPr="00000000">
                              <w:rPr>
                                <w:rFonts w:ascii="TT Norms Light" w:cs="TT Norms Light" w:eastAsia="TT Norms Light" w:hAnsi="TT Norms Light"/>
                                <w:b w:val="0"/>
                                <w:i w:val="0"/>
                                <w:smallCaps w:val="0"/>
                                <w:strike w:val="0"/>
                                <w:color w:val="000000"/>
                                <w:sz w:val="24"/>
                                <w:vertAlign w:val="baseline"/>
                              </w:rPr>
                              <w:t xml:space="preserve">Copyright © by ResumeViking.com</w:t>
                            </w:r>
                            <w:r w:rsidDel="00000000" w:rsidR="00000000" w:rsidRPr="00000000">
                              <w:rPr>
                                <w:rFonts w:ascii="TT Norms Light" w:cs="TT Norms Light" w:eastAsia="TT Norms Light" w:hAnsi="TT Norms Light"/>
                                <w:b w:val="0"/>
                                <w:i w:val="0"/>
                                <w:smallCaps w:val="0"/>
                                <w:strike w:val="0"/>
                                <w:color w:val="000000"/>
                                <w:sz w:val="24"/>
                                <w:vertAlign w:val="baseline"/>
                              </w:rPr>
                              <w:t xml:space="preserve"> engineering degree. From my early school days, I had a knack in playing with complex numbers and formula. I always enjoyed decoding numerical puzzles and getting into the systems management of any electronic device.</w:t>
                            </w:r>
                          </w:p>
                          <w:p w:rsidR="00000000" w:rsidDel="00000000" w:rsidP="00000000" w:rsidRDefault="00000000" w:rsidRPr="00000000">
                            <w:pPr>
                              <w:spacing w:after="0" w:before="113.00000190734863" w:line="237.00000286102295"/>
                              <w:ind w:left="20" w:right="22.000000476837158" w:firstLine="0"/>
                              <w:jc w:val="both"/>
                              <w:textDirection w:val="btLr"/>
                            </w:pPr>
                            <w:r w:rsidDel="00000000" w:rsidR="00000000" w:rsidRPr="00000000">
                              <w:rPr>
                                <w:rFonts w:ascii="TT Norms Light" w:cs="TT Norms Light" w:eastAsia="TT Norms Light" w:hAnsi="TT Norms Light"/>
                                <w:b w:val="0"/>
                                <w:i w:val="0"/>
                                <w:smallCaps w:val="0"/>
                                <w:strike w:val="0"/>
                                <w:color w:val="000000"/>
                                <w:sz w:val="24"/>
                                <w:vertAlign w:val="baseline"/>
                              </w:rPr>
                            </w:r>
                            <w:r w:rsidDel="00000000" w:rsidR="00000000" w:rsidRPr="00000000">
                              <w:rPr>
                                <w:rFonts w:ascii="TT Norms Light" w:cs="TT Norms Light" w:eastAsia="TT Norms Light" w:hAnsi="TT Norms Light"/>
                                <w:b w:val="0"/>
                                <w:i w:val="0"/>
                                <w:smallCaps w:val="0"/>
                                <w:strike w:val="0"/>
                                <w:color w:val="000000"/>
                                <w:sz w:val="24"/>
                                <w:vertAlign w:val="baseline"/>
                              </w:rPr>
                              <w:t xml:space="preserve">I have gained an experience in systems engineering by working in two domestic software company. I am presently with One Click Technology serving in the information technology department. It has been a great journey skipping from one company to another and knowing their work procedures and discipline maintained in the systems operation. Now, I want to use this experience by joining hands with your team and providing your employees a hassle-free working environment.</w:t>
                            </w:r>
                          </w:p>
                          <w:p w:rsidR="00000000" w:rsidDel="00000000" w:rsidP="00000000" w:rsidRDefault="00000000" w:rsidRPr="00000000">
                            <w:pPr>
                              <w:spacing w:after="0" w:before="111.00000381469727" w:line="237.00000286102295"/>
                              <w:ind w:left="20" w:right="17.999999523162842" w:firstLine="0"/>
                              <w:jc w:val="both"/>
                              <w:textDirection w:val="btLr"/>
                            </w:pPr>
                            <w:r w:rsidDel="00000000" w:rsidR="00000000" w:rsidRPr="00000000">
                              <w:rPr>
                                <w:rFonts w:ascii="TT Norms Light" w:cs="TT Norms Light" w:eastAsia="TT Norms Light" w:hAnsi="TT Norms Light"/>
                                <w:b w:val="0"/>
                                <w:i w:val="0"/>
                                <w:smallCaps w:val="0"/>
                                <w:strike w:val="0"/>
                                <w:color w:val="000000"/>
                                <w:sz w:val="24"/>
                                <w:vertAlign w:val="baseline"/>
                              </w:rPr>
                            </w:r>
                            <w:r w:rsidDel="00000000" w:rsidR="00000000" w:rsidRPr="00000000">
                              <w:rPr>
                                <w:rFonts w:ascii="TT Norms Light" w:cs="TT Norms Light" w:eastAsia="TT Norms Light" w:hAnsi="TT Norms Light"/>
                                <w:b w:val="0"/>
                                <w:i w:val="0"/>
                                <w:smallCaps w:val="0"/>
                                <w:strike w:val="0"/>
                                <w:color w:val="000000"/>
                                <w:sz w:val="24"/>
                                <w:vertAlign w:val="baseline"/>
                              </w:rPr>
                              <w:t xml:space="preserve">Some of the experience that I would like to mention here is designing and managing smooth operation of com- puter systems, troubleshooting software and hardware-related problems, attending client’s complex systems requirements, streamlining working parameters, and laying out systems specifications. Further, I do my work in a responsible manner leaving no scope of complaints from superiors and employees. My exceptional written and verbal communication skills help in understanding client’s requirements, and defining work concepts.</w:t>
                            </w:r>
                          </w:p>
                          <w:p w:rsidR="00000000" w:rsidDel="00000000" w:rsidP="00000000" w:rsidRDefault="00000000" w:rsidRPr="00000000">
                            <w:pPr>
                              <w:spacing w:after="0" w:before="111.00000381469727" w:line="237.00000286102295"/>
                              <w:ind w:left="20" w:right="24.000000953674316" w:firstLine="0"/>
                              <w:jc w:val="both"/>
                              <w:textDirection w:val="btLr"/>
                            </w:pPr>
                            <w:r w:rsidDel="00000000" w:rsidR="00000000" w:rsidRPr="00000000">
                              <w:rPr>
                                <w:rFonts w:ascii="TT Norms Light" w:cs="TT Norms Light" w:eastAsia="TT Norms Light" w:hAnsi="TT Norms Light"/>
                                <w:b w:val="0"/>
                                <w:i w:val="0"/>
                                <w:smallCaps w:val="0"/>
                                <w:strike w:val="0"/>
                                <w:color w:val="000000"/>
                                <w:sz w:val="24"/>
                                <w:vertAlign w:val="baseline"/>
                              </w:rPr>
                            </w:r>
                            <w:r w:rsidDel="00000000" w:rsidR="00000000" w:rsidRPr="00000000">
                              <w:rPr>
                                <w:rFonts w:ascii="TT Norms Light" w:cs="TT Norms Light" w:eastAsia="TT Norms Light" w:hAnsi="TT Norms Light"/>
                                <w:b w:val="0"/>
                                <w:i w:val="0"/>
                                <w:smallCaps w:val="0"/>
                                <w:strike w:val="0"/>
                                <w:color w:val="000000"/>
                                <w:sz w:val="24"/>
                                <w:vertAlign w:val="baseline"/>
                              </w:rPr>
                              <w:t xml:space="preserve">I have experience in installing all types of servers, take a backup, maintain and secure with a password. I can be work with no supervision in managing your IT systems. I am sure that you will take my application seriously and will consider me. Can I call you next Monday for an appointment? Thank you for your time.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227647</wp:posOffset>
                </wp:positionH>
                <wp:positionV relativeFrom="page">
                  <wp:posOffset>3807143</wp:posOffset>
                </wp:positionV>
                <wp:extent cx="7110094" cy="3954145"/>
                <wp:effectExtent b="0" l="0" r="0" t="0"/>
                <wp:wrapNone/>
                <wp:docPr id="16" name="image13.png"/>
                <a:graphic>
                  <a:graphicData uri="http://schemas.openxmlformats.org/drawingml/2006/picture">
                    <pic:pic>
                      <pic:nvPicPr>
                        <pic:cNvPr id="0" name="image13.png"/>
                        <pic:cNvPicPr preferRelativeResize="0"/>
                      </pic:nvPicPr>
                      <pic:blipFill>
                        <a:blip r:embed="rId23"/>
                        <a:srcRect/>
                        <a:stretch>
                          <a:fillRect/>
                        </a:stretch>
                      </pic:blipFill>
                      <pic:spPr>
                        <a:xfrm>
                          <a:off x="0" y="0"/>
                          <a:ext cx="7110094" cy="395414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250508</wp:posOffset>
                </wp:positionH>
                <wp:positionV relativeFrom="page">
                  <wp:posOffset>8189278</wp:posOffset>
                </wp:positionV>
                <wp:extent cx="1411605" cy="215900"/>
                <wp:effectExtent b="0" l="0" r="0" t="0"/>
                <wp:wrapNone/>
                <wp:docPr id="14" name=""/>
                <a:graphic>
                  <a:graphicData uri="http://schemas.microsoft.com/office/word/2010/wordprocessingShape">
                    <wps:wsp>
                      <wps:cNvSpPr/>
                      <wps:cNvPr id="12" name="Shape 12"/>
                      <wps:spPr>
                        <a:xfrm>
                          <a:off x="4644960" y="3676813"/>
                          <a:ext cx="1402080" cy="206375"/>
                        </a:xfrm>
                        <a:custGeom>
                          <a:rect b="b" l="l" r="r" t="t"/>
                          <a:pathLst>
                            <a:path extrusionOk="0" h="206375" w="1402080">
                              <a:moveTo>
                                <a:pt x="0" y="0"/>
                              </a:moveTo>
                              <a:lnTo>
                                <a:pt x="0" y="206375"/>
                              </a:lnTo>
                              <a:lnTo>
                                <a:pt x="1402080" y="206375"/>
                              </a:lnTo>
                              <a:lnTo>
                                <a:pt x="1402080" y="0"/>
                              </a:lnTo>
                              <a:close/>
                            </a:path>
                          </a:pathLst>
                        </a:custGeom>
                        <a:noFill/>
                        <a:ln>
                          <a:noFill/>
                        </a:ln>
                      </wps:spPr>
                      <wps:txbx>
                        <w:txbxContent>
                          <w:p w:rsidR="00000000" w:rsidDel="00000000" w:rsidP="00000000" w:rsidRDefault="00000000" w:rsidRPr="00000000">
                            <w:pPr>
                              <w:spacing w:after="0" w:before="20.999999046325684" w:line="240"/>
                              <w:ind w:left="20" w:right="0" w:firstLine="0"/>
                              <w:jc w:val="left"/>
                              <w:textDirection w:val="btLr"/>
                            </w:pPr>
                            <w:r w:rsidDel="00000000" w:rsidR="00000000" w:rsidRPr="00000000">
                              <w:rPr>
                                <w:rFonts w:ascii="TT Norms Light" w:cs="TT Norms Light" w:eastAsia="TT Norms Light" w:hAnsi="TT Norms Light"/>
                                <w:b w:val="0"/>
                                <w:i w:val="0"/>
                                <w:smallCaps w:val="0"/>
                                <w:strike w:val="0"/>
                                <w:color w:val="000000"/>
                                <w:sz w:val="24"/>
                                <w:vertAlign w:val="baseline"/>
                              </w:rPr>
                              <w:t xml:space="preserve">YOURS SINCERELY,</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250508</wp:posOffset>
                </wp:positionH>
                <wp:positionV relativeFrom="page">
                  <wp:posOffset>8189278</wp:posOffset>
                </wp:positionV>
                <wp:extent cx="1411605" cy="215900"/>
                <wp:effectExtent b="0" l="0" r="0" t="0"/>
                <wp:wrapNone/>
                <wp:docPr id="14" name="image11.png"/>
                <a:graphic>
                  <a:graphicData uri="http://schemas.openxmlformats.org/drawingml/2006/picture">
                    <pic:pic>
                      <pic:nvPicPr>
                        <pic:cNvPr id="0" name="image11.png"/>
                        <pic:cNvPicPr preferRelativeResize="0"/>
                      </pic:nvPicPr>
                      <pic:blipFill>
                        <a:blip r:embed="rId24"/>
                        <a:srcRect/>
                        <a:stretch>
                          <a:fillRect/>
                        </a:stretch>
                      </pic:blipFill>
                      <pic:spPr>
                        <a:xfrm>
                          <a:off x="0" y="0"/>
                          <a:ext cx="1411605" cy="21590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232093</wp:posOffset>
                </wp:positionH>
                <wp:positionV relativeFrom="page">
                  <wp:posOffset>8478203</wp:posOffset>
                </wp:positionV>
                <wp:extent cx="1094105" cy="217170"/>
                <wp:effectExtent b="0" l="0" r="0" t="0"/>
                <wp:wrapNone/>
                <wp:docPr id="9" name=""/>
                <a:graphic>
                  <a:graphicData uri="http://schemas.microsoft.com/office/word/2010/wordprocessingShape">
                    <wps:wsp>
                      <wps:cNvSpPr/>
                      <wps:cNvPr id="3" name="Shape 3"/>
                      <wps:spPr>
                        <a:xfrm>
                          <a:off x="4803710" y="3676178"/>
                          <a:ext cx="1084580" cy="207645"/>
                        </a:xfrm>
                        <a:custGeom>
                          <a:rect b="b" l="l" r="r" t="t"/>
                          <a:pathLst>
                            <a:path extrusionOk="0" h="207645" w="1084580">
                              <a:moveTo>
                                <a:pt x="0" y="0"/>
                              </a:moveTo>
                              <a:lnTo>
                                <a:pt x="0" y="207645"/>
                              </a:lnTo>
                              <a:lnTo>
                                <a:pt x="1084580" y="207645"/>
                              </a:lnTo>
                              <a:lnTo>
                                <a:pt x="1084580" y="0"/>
                              </a:lnTo>
                              <a:close/>
                            </a:path>
                          </a:pathLst>
                        </a:custGeom>
                        <a:noFill/>
                        <a:ln>
                          <a:noFill/>
                        </a:ln>
                      </wps:spPr>
                      <wps:txbx>
                        <w:txbxContent>
                          <w:p w:rsidR="00000000" w:rsidDel="00000000" w:rsidP="00000000" w:rsidRDefault="00000000" w:rsidRPr="00000000">
                            <w:pPr>
                              <w:spacing w:after="0" w:before="27.000000476837158" w:line="240"/>
                              <w:ind w:left="2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 O N N O 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232093</wp:posOffset>
                </wp:positionH>
                <wp:positionV relativeFrom="page">
                  <wp:posOffset>8478203</wp:posOffset>
                </wp:positionV>
                <wp:extent cx="1094105" cy="217170"/>
                <wp:effectExtent b="0" l="0" r="0" t="0"/>
                <wp:wrapNone/>
                <wp:docPr id="9" name="image2.png"/>
                <a:graphic>
                  <a:graphicData uri="http://schemas.openxmlformats.org/drawingml/2006/picture">
                    <pic:pic>
                      <pic:nvPicPr>
                        <pic:cNvPr id="0" name="image2.png"/>
                        <pic:cNvPicPr preferRelativeResize="0"/>
                      </pic:nvPicPr>
                      <pic:blipFill>
                        <a:blip r:embed="rId25"/>
                        <a:srcRect/>
                        <a:stretch>
                          <a:fillRect/>
                        </a:stretch>
                      </pic:blipFill>
                      <pic:spPr>
                        <a:xfrm>
                          <a:off x="0" y="0"/>
                          <a:ext cx="1094105" cy="21717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1456373</wp:posOffset>
                </wp:positionH>
                <wp:positionV relativeFrom="page">
                  <wp:posOffset>8478203</wp:posOffset>
                </wp:positionV>
                <wp:extent cx="854075" cy="217170"/>
                <wp:effectExtent b="0" l="0" r="0" t="0"/>
                <wp:wrapNone/>
                <wp:docPr id="25" name=""/>
                <a:graphic>
                  <a:graphicData uri="http://schemas.microsoft.com/office/word/2010/wordprocessingShape">
                    <wps:wsp>
                      <wps:cNvSpPr/>
                      <wps:cNvPr id="23" name="Shape 23"/>
                      <wps:spPr>
                        <a:xfrm>
                          <a:off x="4923725" y="3676178"/>
                          <a:ext cx="844550" cy="207645"/>
                        </a:xfrm>
                        <a:custGeom>
                          <a:rect b="b" l="l" r="r" t="t"/>
                          <a:pathLst>
                            <a:path extrusionOk="0" h="207645" w="844550">
                              <a:moveTo>
                                <a:pt x="0" y="0"/>
                              </a:moveTo>
                              <a:lnTo>
                                <a:pt x="0" y="207645"/>
                              </a:lnTo>
                              <a:lnTo>
                                <a:pt x="844550" y="207645"/>
                              </a:lnTo>
                              <a:lnTo>
                                <a:pt x="844550" y="0"/>
                              </a:lnTo>
                              <a:close/>
                            </a:path>
                          </a:pathLst>
                        </a:custGeom>
                        <a:noFill/>
                        <a:ln>
                          <a:noFill/>
                        </a:ln>
                      </wps:spPr>
                      <wps:txbx>
                        <w:txbxContent>
                          <w:p w:rsidR="00000000" w:rsidDel="00000000" w:rsidP="00000000" w:rsidRDefault="00000000" w:rsidRPr="00000000">
                            <w:pPr>
                              <w:spacing w:after="0" w:before="27.000000476837158" w:line="240"/>
                              <w:ind w:left="2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G R E E N</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1456373</wp:posOffset>
                </wp:positionH>
                <wp:positionV relativeFrom="page">
                  <wp:posOffset>8478203</wp:posOffset>
                </wp:positionV>
                <wp:extent cx="854075" cy="217170"/>
                <wp:effectExtent b="0" l="0" r="0" t="0"/>
                <wp:wrapNone/>
                <wp:docPr id="25" name="image22.png"/>
                <a:graphic>
                  <a:graphicData uri="http://schemas.openxmlformats.org/drawingml/2006/picture">
                    <pic:pic>
                      <pic:nvPicPr>
                        <pic:cNvPr id="0" name="image22.png"/>
                        <pic:cNvPicPr preferRelativeResize="0"/>
                      </pic:nvPicPr>
                      <pic:blipFill>
                        <a:blip r:embed="rId26"/>
                        <a:srcRect/>
                        <a:stretch>
                          <a:fillRect/>
                        </a:stretch>
                      </pic:blipFill>
                      <pic:spPr>
                        <a:xfrm>
                          <a:off x="0" y="0"/>
                          <a:ext cx="854075" cy="21717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501968</wp:posOffset>
                </wp:positionH>
                <wp:positionV relativeFrom="page">
                  <wp:posOffset>9485948</wp:posOffset>
                </wp:positionV>
                <wp:extent cx="1529080" cy="883285"/>
                <wp:effectExtent b="0" l="0" r="0" t="0"/>
                <wp:wrapNone/>
                <wp:docPr id="11" name=""/>
                <a:graphic>
                  <a:graphicData uri="http://schemas.microsoft.com/office/word/2010/wordprocessingShape">
                    <wps:wsp>
                      <wps:cNvSpPr/>
                      <wps:cNvPr id="9" name="Shape 9"/>
                      <wps:spPr>
                        <a:xfrm>
                          <a:off x="4586223" y="3343120"/>
                          <a:ext cx="1519555" cy="873760"/>
                        </a:xfrm>
                        <a:custGeom>
                          <a:rect b="b" l="l" r="r" t="t"/>
                          <a:pathLst>
                            <a:path extrusionOk="0" h="873760" w="1519555">
                              <a:moveTo>
                                <a:pt x="0" y="0"/>
                              </a:moveTo>
                              <a:lnTo>
                                <a:pt x="0" y="873760"/>
                              </a:lnTo>
                              <a:lnTo>
                                <a:pt x="1519555" y="873760"/>
                              </a:lnTo>
                              <a:lnTo>
                                <a:pt x="1519555" y="0"/>
                              </a:lnTo>
                              <a:close/>
                            </a:path>
                          </a:pathLst>
                        </a:custGeom>
                        <a:noFill/>
                        <a:ln>
                          <a:noFill/>
                        </a:ln>
                      </wps:spPr>
                      <wps:txbx>
                        <w:txbxContent>
                          <w:p w:rsidR="00000000" w:rsidDel="00000000" w:rsidP="00000000" w:rsidRDefault="00000000" w:rsidRPr="00000000">
                            <w:pPr>
                              <w:spacing w:after="0" w:before="20.999999046325684" w:line="240"/>
                              <w:ind w:left="20" w:right="0" w:firstLine="0"/>
                              <w:jc w:val="left"/>
                              <w:textDirection w:val="btLr"/>
                            </w:pPr>
                            <w:r w:rsidDel="00000000" w:rsidR="00000000" w:rsidRPr="00000000">
                              <w:rPr>
                                <w:rFonts w:ascii="TT Norms Light" w:cs="TT Norms Light" w:eastAsia="TT Norms Light" w:hAnsi="TT Norms Light"/>
                                <w:b w:val="0"/>
                                <w:i w:val="0"/>
                                <w:smallCaps w:val="0"/>
                                <w:strike w:val="0"/>
                                <w:color w:val="000000"/>
                                <w:sz w:val="24"/>
                                <w:vertAlign w:val="baseline"/>
                              </w:rPr>
                              <w:t xml:space="preserve">(212) 555 - 5555</w:t>
                            </w:r>
                          </w:p>
                          <w:p w:rsidR="00000000" w:rsidDel="00000000" w:rsidP="00000000" w:rsidRDefault="00000000" w:rsidRPr="00000000">
                            <w:pPr>
                              <w:spacing w:after="0" w:before="59.000000953674316" w:line="240"/>
                              <w:ind w:left="20" w:right="0" w:firstLine="0"/>
                              <w:jc w:val="left"/>
                              <w:textDirection w:val="btLr"/>
                            </w:pPr>
                            <w:r w:rsidDel="00000000" w:rsidR="00000000" w:rsidRPr="00000000">
                              <w:rPr>
                                <w:rFonts w:ascii="TT Norms Light" w:cs="TT Norms Light" w:eastAsia="TT Norms Light" w:hAnsi="TT Norms Light"/>
                                <w:b w:val="0"/>
                                <w:i w:val="0"/>
                                <w:smallCaps w:val="0"/>
                                <w:strike w:val="0"/>
                                <w:color w:val="000000"/>
                                <w:sz w:val="24"/>
                                <w:vertAlign w:val="baseline"/>
                              </w:rPr>
                            </w:r>
                            <w:r w:rsidDel="00000000" w:rsidR="00000000" w:rsidRPr="00000000">
                              <w:rPr>
                                <w:rFonts w:ascii="TT Norms Light" w:cs="TT Norms Light" w:eastAsia="TT Norms Light" w:hAnsi="TT Norms Light"/>
                                <w:b w:val="0"/>
                                <w:i w:val="0"/>
                                <w:smallCaps w:val="0"/>
                                <w:strike w:val="0"/>
                                <w:color w:val="000000"/>
                                <w:sz w:val="24"/>
                                <w:vertAlign w:val="baseline"/>
                              </w:rPr>
                              <w:t xml:space="preserve">yourname@mail.com</w:t>
                            </w:r>
                          </w:p>
                          <w:p w:rsidR="00000000" w:rsidDel="00000000" w:rsidP="00000000" w:rsidRDefault="00000000" w:rsidRPr="00000000">
                            <w:pPr>
                              <w:spacing w:after="0" w:before="27.999999523162842" w:line="240"/>
                              <w:ind w:left="20" w:right="-17.999999523162842" w:firstLine="0"/>
                              <w:jc w:val="left"/>
                              <w:textDirection w:val="btLr"/>
                            </w:pPr>
                            <w:r w:rsidDel="00000000" w:rsidR="00000000" w:rsidRPr="00000000">
                              <w:rPr>
                                <w:rFonts w:ascii="TT Norms Light" w:cs="TT Norms Light" w:eastAsia="TT Norms Light" w:hAnsi="TT Norms Light"/>
                                <w:b w:val="0"/>
                                <w:i w:val="0"/>
                                <w:smallCaps w:val="0"/>
                                <w:strike w:val="0"/>
                                <w:color w:val="000000"/>
                                <w:sz w:val="24"/>
                                <w:vertAlign w:val="baseline"/>
                              </w:rPr>
                            </w:r>
                            <w:r w:rsidDel="00000000" w:rsidR="00000000" w:rsidRPr="00000000">
                              <w:rPr>
                                <w:rFonts w:ascii="TT Norms Light" w:cs="TT Norms Light" w:eastAsia="TT Norms Light" w:hAnsi="TT Norms Light"/>
                                <w:b w:val="0"/>
                                <w:i w:val="0"/>
                                <w:smallCaps w:val="0"/>
                                <w:strike w:val="0"/>
                                <w:color w:val="000000"/>
                                <w:sz w:val="24"/>
                                <w:vertAlign w:val="baseline"/>
                              </w:rPr>
                              <w:t xml:space="preserve">www.yourwebsite.com your location</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501968</wp:posOffset>
                </wp:positionH>
                <wp:positionV relativeFrom="page">
                  <wp:posOffset>9485948</wp:posOffset>
                </wp:positionV>
                <wp:extent cx="1529080" cy="883285"/>
                <wp:effectExtent b="0" l="0" r="0" t="0"/>
                <wp:wrapNone/>
                <wp:docPr id="11" name="image4.png"/>
                <a:graphic>
                  <a:graphicData uri="http://schemas.openxmlformats.org/drawingml/2006/picture">
                    <pic:pic>
                      <pic:nvPicPr>
                        <pic:cNvPr id="0" name="image4.png"/>
                        <pic:cNvPicPr preferRelativeResize="0"/>
                      </pic:nvPicPr>
                      <pic:blipFill>
                        <a:blip r:embed="rId27"/>
                        <a:srcRect/>
                        <a:stretch>
                          <a:fillRect/>
                        </a:stretch>
                      </pic:blipFill>
                      <pic:spPr>
                        <a:xfrm>
                          <a:off x="0" y="0"/>
                          <a:ext cx="1529080" cy="88328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240347</wp:posOffset>
                </wp:positionH>
                <wp:positionV relativeFrom="page">
                  <wp:posOffset>3582988</wp:posOffset>
                </wp:positionV>
                <wp:extent cx="7079615" cy="161925"/>
                <wp:effectExtent b="0" l="0" r="0" t="0"/>
                <wp:wrapNone/>
                <wp:docPr id="12" name=""/>
                <a:graphic>
                  <a:graphicData uri="http://schemas.microsoft.com/office/word/2010/wordprocessingShape">
                    <wps:wsp>
                      <wps:cNvSpPr/>
                      <wps:cNvPr id="10" name="Shape 10"/>
                      <wps:spPr>
                        <a:xfrm>
                          <a:off x="1810955" y="3703800"/>
                          <a:ext cx="7070090" cy="152400"/>
                        </a:xfrm>
                        <a:custGeom>
                          <a:rect b="b" l="l" r="r" t="t"/>
                          <a:pathLst>
                            <a:path extrusionOk="0" h="152400" w="7070090">
                              <a:moveTo>
                                <a:pt x="0" y="0"/>
                              </a:moveTo>
                              <a:lnTo>
                                <a:pt x="0" y="152400"/>
                              </a:lnTo>
                              <a:lnTo>
                                <a:pt x="7070090" y="152400"/>
                              </a:lnTo>
                              <a:lnTo>
                                <a:pt x="7070090" y="0"/>
                              </a:lnTo>
                              <a:close/>
                            </a:path>
                          </a:pathLst>
                        </a:custGeom>
                        <a:noFill/>
                        <a:ln>
                          <a:noFill/>
                        </a:ln>
                      </wps:spPr>
                      <wps:txbx>
                        <w:txbxContent>
                          <w:p w:rsidR="00000000" w:rsidDel="00000000" w:rsidP="00000000" w:rsidRDefault="00000000" w:rsidRPr="00000000">
                            <w:pPr>
                              <w:spacing w:after="0" w:before="4.000000059604645" w:line="240"/>
                              <w:ind w:left="4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240347</wp:posOffset>
                </wp:positionH>
                <wp:positionV relativeFrom="page">
                  <wp:posOffset>3582988</wp:posOffset>
                </wp:positionV>
                <wp:extent cx="7079615" cy="161925"/>
                <wp:effectExtent b="0" l="0" r="0" t="0"/>
                <wp:wrapNone/>
                <wp:docPr id="12" name="image5.png"/>
                <a:graphic>
                  <a:graphicData uri="http://schemas.openxmlformats.org/drawingml/2006/picture">
                    <pic:pic>
                      <pic:nvPicPr>
                        <pic:cNvPr id="0" name="image5.png"/>
                        <pic:cNvPicPr preferRelativeResize="0"/>
                      </pic:nvPicPr>
                      <pic:blipFill>
                        <a:blip r:embed="rId28"/>
                        <a:srcRect/>
                        <a:stretch>
                          <a:fillRect/>
                        </a:stretch>
                      </pic:blipFill>
                      <pic:spPr>
                        <a:xfrm>
                          <a:off x="0" y="0"/>
                          <a:ext cx="7079615" cy="161925"/>
                        </a:xfrm>
                        <a:prstGeom prst="rect"/>
                        <a:ln/>
                      </pic:spPr>
                    </pic:pic>
                  </a:graphicData>
                </a:graphic>
              </wp:anchor>
            </w:drawing>
          </mc:Fallback>
        </mc:AlternateContent>
      </w:r>
      <w:r w:rsidDel="00000000" w:rsidR="00000000" w:rsidRPr="00000000">
        <w:rPr>
          <w:rtl w:val="0"/>
        </w:rPr>
      </w:r>
    </w:p>
    <w:sectPr>
      <w:pgSz w:h="16840" w:w="11910" w:orient="portrait"/>
      <w:pgMar w:bottom="280" w:top="0" w:left="260" w:right="2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T Norms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T Norms Light" w:cs="TT Norms Light" w:eastAsia="TT Norms Light" w:hAnsi="TT Norms Ligh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Pr>
      <w:rFonts w:ascii="TT Norms Light" w:cs="TT Norms Light" w:eastAsia="TT Norms Light" w:hAnsi="TT Norms Light"/>
      <w:lang w:bidi="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uiPriority w:val="2"/>
    <w:semiHidden w:val="1"/>
    <w:unhideWhenUsed w:val="1"/>
    <w:qFormat w:val="1"/>
    <w:tblPr>
      <w:tblInd w:w="0.0" w:type="dxa"/>
      <w:tblCellMar>
        <w:top w:w="0.0" w:type="dxa"/>
        <w:left w:w="0.0" w:type="dxa"/>
        <w:bottom w:w="0.0" w:type="dxa"/>
        <w:right w:w="0.0" w:type="dxa"/>
      </w:tblCellMar>
    </w:tblPr>
  </w:style>
  <w:style w:type="paragraph" w:styleId="BodyText">
    <w:name w:val="Body Text"/>
    <w:basedOn w:val="Normal"/>
    <w:uiPriority w:val="1"/>
    <w:qFormat w:val="1"/>
    <w:pPr>
      <w:spacing w:before="27"/>
      <w:ind w:left="20"/>
    </w:pPr>
    <w:rPr>
      <w:sz w:val="24"/>
      <w:szCs w:val="24"/>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18.png"/><Relationship Id="rId21" Type="http://schemas.openxmlformats.org/officeDocument/2006/relationships/image" Target="media/image20.png"/><Relationship Id="rId24" Type="http://schemas.openxmlformats.org/officeDocument/2006/relationships/image" Target="media/image11.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22.png"/><Relationship Id="rId25" Type="http://schemas.openxmlformats.org/officeDocument/2006/relationships/image" Target="media/image2.png"/><Relationship Id="rId28" Type="http://schemas.openxmlformats.org/officeDocument/2006/relationships/image" Target="media/image5.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19.png"/><Relationship Id="rId11" Type="http://schemas.openxmlformats.org/officeDocument/2006/relationships/image" Target="media/image10.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9.png"/><Relationship Id="rId15" Type="http://schemas.openxmlformats.org/officeDocument/2006/relationships/image" Target="media/image21.png"/><Relationship Id="rId14" Type="http://schemas.openxmlformats.org/officeDocument/2006/relationships/image" Target="media/image8.png"/><Relationship Id="rId17" Type="http://schemas.openxmlformats.org/officeDocument/2006/relationships/image" Target="media/image17.png"/><Relationship Id="rId16" Type="http://schemas.openxmlformats.org/officeDocument/2006/relationships/image" Target="media/image15.png"/><Relationship Id="rId19" Type="http://schemas.openxmlformats.org/officeDocument/2006/relationships/image" Target="media/image14.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sMTuJu4Ich3cipKbhXijypliXg==">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2019-10-08T08:26:00Z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2019-10-08T00:00:00Z</vt:filetime>
  </property>
  <property fmtid="{D5CDD505-2E9C-101B-9397-08002B2CF9AE}" pid="3" name="Creator">
    <vt:lpwstr>Adobe InDesign CC 14.0 (Windows)</vt:lpwstr>
  </property>
  <property fmtid="{D5CDD505-2E9C-101B-9397-08002B2CF9AE}" pid="4" name="LastSaved">
    <vt:filetime>2019-10-08T00:00:00Z</vt:filetime>
  </property>
</Properties>
</file>