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sz w:val="2"/>
          <w:szCs w:val="2"/>
        </w:rPr>
      </w:pPr>
      <w:bookmarkStart w:colFirst="0" w:colLast="0" w:name="_heading=h.gjdgxs" w:id="0"/>
      <w:bookmarkEnd w:id="0"/>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819468</wp:posOffset>
                </wp:positionH>
                <wp:positionV relativeFrom="page">
                  <wp:posOffset>9454833</wp:posOffset>
                </wp:positionV>
                <wp:extent cx="3735705" cy="220345"/>
                <wp:effectExtent b="0" l="0" r="0" t="0"/>
                <wp:wrapNone/>
                <wp:docPr id="2" name=""/>
                <a:graphic>
                  <a:graphicData uri="http://schemas.microsoft.com/office/word/2010/wordprocessingShape">
                    <wps:wsp>
                      <wps:cNvSpPr/>
                      <wps:cNvPr id="3" name="Shape 3"/>
                      <wps:spPr>
                        <a:xfrm>
                          <a:off x="3482910" y="3674590"/>
                          <a:ext cx="3726180" cy="210820"/>
                        </a:xfrm>
                        <a:custGeom>
                          <a:rect b="b" l="l" r="r" t="t"/>
                          <a:pathLst>
                            <a:path extrusionOk="0" h="210820" w="3726180">
                              <a:moveTo>
                                <a:pt x="0" y="0"/>
                              </a:moveTo>
                              <a:lnTo>
                                <a:pt x="0" y="210820"/>
                              </a:lnTo>
                              <a:lnTo>
                                <a:pt x="3726180" y="210820"/>
                              </a:lnTo>
                              <a:lnTo>
                                <a:pt x="3726180" y="0"/>
                              </a:lnTo>
                              <a:close/>
                            </a:path>
                          </a:pathLst>
                        </a:custGeom>
                        <a:noFill/>
                        <a:ln>
                          <a:noFill/>
                        </a:ln>
                      </wps:spPr>
                      <wps:txbx>
                        <w:txbxContent>
                          <w:p w:rsidR="00000000" w:rsidDel="00000000" w:rsidP="00000000" w:rsidRDefault="00000000" w:rsidRPr="00000000">
                            <w:pPr>
                              <w:spacing w:after="0" w:before="17.999999523162842" w:line="240"/>
                              <w:ind w:left="20" w:right="0" w:firstLine="20"/>
                              <w:jc w:val="left"/>
                              <w:textDirection w:val="btLr"/>
                            </w:pPr>
                            <w:r w:rsidDel="00000000" w:rsidR="00000000" w:rsidRPr="00000000">
                              <w:rPr>
                                <w:rFonts w:ascii="Avenir" w:cs="Avenir" w:eastAsia="Avenir" w:hAnsi="Avenir"/>
                                <w:b w:val="1"/>
                                <w:i w:val="0"/>
                                <w:smallCaps w:val="0"/>
                                <w:strike w:val="0"/>
                                <w:color w:val="000000"/>
                                <w:sz w:val="24"/>
                                <w:vertAlign w:val="baseline"/>
                              </w:rPr>
                              <w:t xml:space="preserve">C H A R L O T T E   A N D E R S O 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819468</wp:posOffset>
                </wp:positionH>
                <wp:positionV relativeFrom="page">
                  <wp:posOffset>9454833</wp:posOffset>
                </wp:positionV>
                <wp:extent cx="3735705" cy="220345"/>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735705" cy="22034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5974398</wp:posOffset>
                </wp:positionH>
                <wp:positionV relativeFrom="page">
                  <wp:posOffset>2030413</wp:posOffset>
                </wp:positionV>
                <wp:extent cx="779780" cy="217170"/>
                <wp:effectExtent b="0" l="0" r="0" t="0"/>
                <wp:wrapNone/>
                <wp:docPr id="9" name=""/>
                <a:graphic>
                  <a:graphicData uri="http://schemas.microsoft.com/office/word/2010/wordprocessingShape">
                    <wps:wsp>
                      <wps:cNvSpPr/>
                      <wps:cNvPr id="12" name="Shape 12"/>
                      <wps:spPr>
                        <a:xfrm>
                          <a:off x="4960873" y="3676178"/>
                          <a:ext cx="770255" cy="207645"/>
                        </a:xfrm>
                        <a:custGeom>
                          <a:rect b="b" l="l" r="r" t="t"/>
                          <a:pathLst>
                            <a:path extrusionOk="0" h="207645" w="770255">
                              <a:moveTo>
                                <a:pt x="0" y="0"/>
                              </a:moveTo>
                              <a:lnTo>
                                <a:pt x="0" y="207645"/>
                              </a:lnTo>
                              <a:lnTo>
                                <a:pt x="770255" y="207645"/>
                              </a:lnTo>
                              <a:lnTo>
                                <a:pt x="770255" y="0"/>
                              </a:lnTo>
                              <a:close/>
                            </a:path>
                          </a:pathLst>
                        </a:custGeom>
                        <a:noFill/>
                        <a:ln>
                          <a:noFill/>
                        </a:ln>
                      </wps:spPr>
                      <wps:txbx>
                        <w:txbxContent>
                          <w:p w:rsidR="00000000" w:rsidDel="00000000" w:rsidP="00000000" w:rsidRDefault="00000000" w:rsidRPr="00000000">
                            <w:pPr>
                              <w:spacing w:after="0" w:before="12.999999523162842" w:line="240"/>
                              <w:ind w:left="20" w:right="0" w:firstLine="0"/>
                              <w:jc w:val="left"/>
                              <w:textDirection w:val="btLr"/>
                            </w:pPr>
                            <w:r w:rsidDel="00000000" w:rsidR="00000000" w:rsidRPr="00000000">
                              <w:rPr>
                                <w:rFonts w:ascii="Avenir" w:cs="Avenir" w:eastAsia="Avenir" w:hAnsi="Avenir"/>
                                <w:b w:val="0"/>
                                <w:i w:val="0"/>
                                <w:smallCaps w:val="0"/>
                                <w:strike w:val="0"/>
                                <w:color w:val="000000"/>
                                <w:sz w:val="24"/>
                                <w:vertAlign w:val="baseline"/>
                              </w:rPr>
                              <w:t xml:space="preserve">May, 2019</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5974398</wp:posOffset>
                </wp:positionH>
                <wp:positionV relativeFrom="page">
                  <wp:posOffset>2030413</wp:posOffset>
                </wp:positionV>
                <wp:extent cx="779780" cy="217170"/>
                <wp:effectExtent b="0" l="0" r="0" t="0"/>
                <wp:wrapNone/>
                <wp:docPr id="9"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779780" cy="21717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279400</wp:posOffset>
                </wp:positionH>
                <wp:positionV relativeFrom="page">
                  <wp:posOffset>279400</wp:posOffset>
                </wp:positionV>
                <wp:extent cx="6988810" cy="10146030"/>
                <wp:effectExtent b="0" l="0" r="0" t="0"/>
                <wp:wrapNone/>
                <wp:docPr id="3" name=""/>
                <a:graphic>
                  <a:graphicData uri="http://schemas.microsoft.com/office/word/2010/wordprocessingGroup">
                    <wpg:wgp>
                      <wpg:cNvGrpSpPr/>
                      <wpg:grpSpPr>
                        <a:xfrm>
                          <a:off x="1851595" y="0"/>
                          <a:ext cx="6988810" cy="10146030"/>
                          <a:chOff x="1851595" y="0"/>
                          <a:chExt cx="6988800" cy="7559996"/>
                        </a:xfrm>
                      </wpg:grpSpPr>
                      <wpg:grpSp>
                        <wpg:cNvGrpSpPr/>
                        <wpg:grpSpPr>
                          <a:xfrm>
                            <a:off x="1851595" y="0"/>
                            <a:ext cx="6988800" cy="7559996"/>
                            <a:chOff x="0" y="0"/>
                            <a:chExt cx="6988800" cy="10146025"/>
                          </a:xfrm>
                        </wpg:grpSpPr>
                        <wps:wsp>
                          <wps:cNvSpPr/>
                          <wps:cNvPr id="5" name="Shape 5"/>
                          <wps:spPr>
                            <a:xfrm>
                              <a:off x="0" y="0"/>
                              <a:ext cx="6988800" cy="10146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43560" y="3034030"/>
                              <a:ext cx="591439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279400</wp:posOffset>
                </wp:positionH>
                <wp:positionV relativeFrom="page">
                  <wp:posOffset>279400</wp:posOffset>
                </wp:positionV>
                <wp:extent cx="6988810" cy="10146030"/>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988810" cy="1014603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702628</wp:posOffset>
                </wp:positionH>
                <wp:positionV relativeFrom="page">
                  <wp:posOffset>396558</wp:posOffset>
                </wp:positionV>
                <wp:extent cx="3487420" cy="1362075"/>
                <wp:effectExtent b="0" l="0" r="0" t="0"/>
                <wp:wrapNone/>
                <wp:docPr id="11" name=""/>
                <a:graphic>
                  <a:graphicData uri="http://schemas.microsoft.com/office/word/2010/wordprocessingShape">
                    <wps:wsp>
                      <wps:cNvSpPr/>
                      <wps:cNvPr id="14" name="Shape 14"/>
                      <wps:spPr>
                        <a:xfrm>
                          <a:off x="3607053" y="3103725"/>
                          <a:ext cx="3477895" cy="1352550"/>
                        </a:xfrm>
                        <a:custGeom>
                          <a:rect b="b" l="l" r="r" t="t"/>
                          <a:pathLst>
                            <a:path extrusionOk="0" h="1352550" w="3477895">
                              <a:moveTo>
                                <a:pt x="0" y="0"/>
                              </a:moveTo>
                              <a:lnTo>
                                <a:pt x="0" y="1352550"/>
                              </a:lnTo>
                              <a:lnTo>
                                <a:pt x="3477895" y="1352550"/>
                              </a:lnTo>
                              <a:lnTo>
                                <a:pt x="3477895" y="0"/>
                              </a:lnTo>
                              <a:close/>
                            </a:path>
                          </a:pathLst>
                        </a:custGeom>
                        <a:noFill/>
                        <a:ln>
                          <a:noFill/>
                        </a:ln>
                      </wps:spPr>
                      <wps:txbx>
                        <w:txbxContent>
                          <w:p w:rsidR="00000000" w:rsidDel="00000000" w:rsidP="00000000" w:rsidRDefault="00000000" w:rsidRPr="00000000">
                            <w:pPr>
                              <w:spacing w:after="0" w:before="0" w:line="1200"/>
                              <w:ind w:left="20" w:right="0" w:firstLine="20"/>
                              <w:jc w:val="left"/>
                              <w:textDirection w:val="btLr"/>
                            </w:pPr>
                            <w:r w:rsidDel="00000000" w:rsidR="00000000" w:rsidRPr="00000000">
                              <w:rPr>
                                <w:rFonts w:ascii="Barberry Letters" w:cs="Barberry Letters" w:eastAsia="Barberry Letters" w:hAnsi="Barberry Letters"/>
                                <w:b w:val="0"/>
                                <w:i w:val="0"/>
                                <w:smallCaps w:val="0"/>
                                <w:strike w:val="0"/>
                                <w:color w:val="000000"/>
                                <w:sz w:val="132"/>
                                <w:vertAlign w:val="baseline"/>
                              </w:rPr>
                              <w:t xml:space="preserve">Charlotte Anderson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702628</wp:posOffset>
                </wp:positionH>
                <wp:positionV relativeFrom="page">
                  <wp:posOffset>396558</wp:posOffset>
                </wp:positionV>
                <wp:extent cx="3487420" cy="1362075"/>
                <wp:effectExtent b="0" l="0" r="0" t="0"/>
                <wp:wrapNone/>
                <wp:docPr id="11"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3487420" cy="136207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819468</wp:posOffset>
                </wp:positionH>
                <wp:positionV relativeFrom="page">
                  <wp:posOffset>1517333</wp:posOffset>
                </wp:positionV>
                <wp:extent cx="2449830" cy="262890"/>
                <wp:effectExtent b="0" l="0" r="0" t="0"/>
                <wp:wrapNone/>
                <wp:docPr id="13" name=""/>
                <a:graphic>
                  <a:graphicData uri="http://schemas.microsoft.com/office/word/2010/wordprocessingShape">
                    <wps:wsp>
                      <wps:cNvSpPr/>
                      <wps:cNvPr id="16" name="Shape 16"/>
                      <wps:spPr>
                        <a:xfrm>
                          <a:off x="4125848" y="3653318"/>
                          <a:ext cx="2440305" cy="253365"/>
                        </a:xfrm>
                        <a:custGeom>
                          <a:rect b="b" l="l" r="r" t="t"/>
                          <a:pathLst>
                            <a:path extrusionOk="0" h="253365" w="2440305">
                              <a:moveTo>
                                <a:pt x="0" y="0"/>
                              </a:moveTo>
                              <a:lnTo>
                                <a:pt x="0" y="253365"/>
                              </a:lnTo>
                              <a:lnTo>
                                <a:pt x="2440305" y="253365"/>
                              </a:lnTo>
                              <a:lnTo>
                                <a:pt x="2440305" y="0"/>
                              </a:lnTo>
                              <a:close/>
                            </a:path>
                          </a:pathLst>
                        </a:cu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venir" w:cs="Avenir" w:eastAsia="Avenir" w:hAnsi="Avenir"/>
                                <w:b w:val="0"/>
                                <w:i w:val="0"/>
                                <w:smallCaps w:val="0"/>
                                <w:strike w:val="0"/>
                                <w:color w:val="000000"/>
                                <w:sz w:val="30"/>
                                <w:vertAlign w:val="baseline"/>
                              </w:rPr>
                              <w:t xml:space="preserve">S Y S T E M	E N G I N E E R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819468</wp:posOffset>
                </wp:positionH>
                <wp:positionV relativeFrom="page">
                  <wp:posOffset>1517333</wp:posOffset>
                </wp:positionV>
                <wp:extent cx="2449830" cy="262890"/>
                <wp:effectExtent b="0" l="0" r="0" t="0"/>
                <wp:wrapNone/>
                <wp:docPr id="13"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2449830" cy="26289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819468</wp:posOffset>
                </wp:positionH>
                <wp:positionV relativeFrom="page">
                  <wp:posOffset>2030413</wp:posOffset>
                </wp:positionV>
                <wp:extent cx="1494155" cy="751205"/>
                <wp:effectExtent b="0" l="0" r="0" t="0"/>
                <wp:wrapNone/>
                <wp:docPr id="12" name=""/>
                <a:graphic>
                  <a:graphicData uri="http://schemas.microsoft.com/office/word/2010/wordprocessingShape">
                    <wps:wsp>
                      <wps:cNvSpPr/>
                      <wps:cNvPr id="15" name="Shape 15"/>
                      <wps:spPr>
                        <a:xfrm>
                          <a:off x="4603685" y="3409160"/>
                          <a:ext cx="1484630" cy="741680"/>
                        </a:xfrm>
                        <a:custGeom>
                          <a:rect b="b" l="l" r="r" t="t"/>
                          <a:pathLst>
                            <a:path extrusionOk="0" h="741680" w="1484630">
                              <a:moveTo>
                                <a:pt x="0" y="0"/>
                              </a:moveTo>
                              <a:lnTo>
                                <a:pt x="0" y="741680"/>
                              </a:lnTo>
                              <a:lnTo>
                                <a:pt x="1484630" y="741680"/>
                              </a:lnTo>
                              <a:lnTo>
                                <a:pt x="1484630" y="0"/>
                              </a:lnTo>
                              <a:close/>
                            </a:path>
                          </a:pathLst>
                        </a:custGeom>
                        <a:noFill/>
                        <a:ln>
                          <a:noFill/>
                        </a:ln>
                      </wps:spPr>
                      <wps:txbx>
                        <w:txbxContent>
                          <w:p w:rsidR="00000000" w:rsidDel="00000000" w:rsidP="00000000" w:rsidRDefault="00000000" w:rsidRPr="00000000">
                            <w:pPr>
                              <w:spacing w:after="0" w:before="25" w:line="227.99999713897705"/>
                              <w:ind w:left="20" w:right="-8.999999761581421" w:firstLine="0"/>
                              <w:jc w:val="left"/>
                              <w:textDirection w:val="btLr"/>
                            </w:pPr>
                            <w:r w:rsidDel="00000000" w:rsidR="00000000" w:rsidRPr="00000000">
                              <w:rPr>
                                <w:rFonts w:ascii="Avenir" w:cs="Avenir" w:eastAsia="Avenir" w:hAnsi="Avenir"/>
                                <w:b w:val="0"/>
                                <w:i w:val="0"/>
                                <w:smallCaps w:val="0"/>
                                <w:strike w:val="0"/>
                                <w:color w:val="000000"/>
                                <w:sz w:val="24"/>
                                <w:vertAlign w:val="baseline"/>
                              </w:rPr>
                              <w:t xml:space="preserve">Company name here Street address here City, State</w:t>
                            </w:r>
                          </w:p>
                          <w:p w:rsidR="00000000" w:rsidDel="00000000" w:rsidP="00000000" w:rsidRDefault="00000000" w:rsidRPr="00000000">
                            <w:pPr>
                              <w:spacing w:after="0" w:before="0" w:line="285"/>
                              <w:ind w:left="20" w:right="0" w:firstLine="0"/>
                              <w:jc w:val="left"/>
                              <w:textDirection w:val="btLr"/>
                            </w:pPr>
                            <w:r w:rsidDel="00000000" w:rsidR="00000000" w:rsidRPr="00000000">
                              <w:rPr>
                                <w:rFonts w:ascii="Avenir" w:cs="Avenir" w:eastAsia="Avenir" w:hAnsi="Avenir"/>
                                <w:b w:val="0"/>
                                <w:i w:val="0"/>
                                <w:smallCaps w:val="0"/>
                                <w:strike w:val="0"/>
                                <w:color w:val="000000"/>
                                <w:sz w:val="24"/>
                                <w:vertAlign w:val="baseline"/>
                              </w:rPr>
                            </w:r>
                            <w:r w:rsidDel="00000000" w:rsidR="00000000" w:rsidRPr="00000000">
                              <w:rPr>
                                <w:rFonts w:ascii="Avenir" w:cs="Avenir" w:eastAsia="Avenir" w:hAnsi="Avenir"/>
                                <w:b w:val="0"/>
                                <w:i w:val="0"/>
                                <w:smallCaps w:val="0"/>
                                <w:strike w:val="0"/>
                                <w:color w:val="000000"/>
                                <w:sz w:val="24"/>
                                <w:vertAlign w:val="baseline"/>
                              </w:rPr>
                              <w:t xml:space="preserve">Zip code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819468</wp:posOffset>
                </wp:positionH>
                <wp:positionV relativeFrom="page">
                  <wp:posOffset>2030413</wp:posOffset>
                </wp:positionV>
                <wp:extent cx="1494155" cy="751205"/>
                <wp:effectExtent b="0" l="0" r="0" t="0"/>
                <wp:wrapNone/>
                <wp:docPr id="12"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1494155" cy="75120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819468</wp:posOffset>
                </wp:positionH>
                <wp:positionV relativeFrom="page">
                  <wp:posOffset>3094038</wp:posOffset>
                </wp:positionV>
                <wp:extent cx="3127375" cy="220345"/>
                <wp:effectExtent b="0" l="0" r="0" t="0"/>
                <wp:wrapNone/>
                <wp:docPr id="6" name=""/>
                <a:graphic>
                  <a:graphicData uri="http://schemas.microsoft.com/office/word/2010/wordprocessingShape">
                    <wps:wsp>
                      <wps:cNvSpPr/>
                      <wps:cNvPr id="9" name="Shape 9"/>
                      <wps:spPr>
                        <a:xfrm>
                          <a:off x="3787075" y="3674590"/>
                          <a:ext cx="3117850" cy="210820"/>
                        </a:xfrm>
                        <a:custGeom>
                          <a:rect b="b" l="l" r="r" t="t"/>
                          <a:pathLst>
                            <a:path extrusionOk="0" h="210820" w="3117850">
                              <a:moveTo>
                                <a:pt x="0" y="0"/>
                              </a:moveTo>
                              <a:lnTo>
                                <a:pt x="0" y="210820"/>
                              </a:lnTo>
                              <a:lnTo>
                                <a:pt x="3117850" y="210820"/>
                              </a:lnTo>
                              <a:lnTo>
                                <a:pt x="3117850" y="0"/>
                              </a:lnTo>
                              <a:close/>
                            </a:path>
                          </a:pathLst>
                        </a:custGeom>
                        <a:noFill/>
                        <a:ln>
                          <a:noFill/>
                        </a:ln>
                      </wps:spPr>
                      <wps:txbx>
                        <w:txbxContent>
                          <w:p w:rsidR="00000000" w:rsidDel="00000000" w:rsidP="00000000" w:rsidRDefault="00000000" w:rsidRPr="00000000">
                            <w:pPr>
                              <w:spacing w:after="0" w:before="17.999999523162842" w:line="240"/>
                              <w:ind w:left="20" w:right="0" w:firstLine="20"/>
                              <w:jc w:val="left"/>
                              <w:textDirection w:val="btLr"/>
                            </w:pPr>
                            <w:r w:rsidDel="00000000" w:rsidR="00000000" w:rsidRPr="00000000">
                              <w:rPr>
                                <w:rFonts w:ascii="Avenir" w:cs="Avenir" w:eastAsia="Avenir" w:hAnsi="Avenir"/>
                                <w:b w:val="1"/>
                                <w:i w:val="0"/>
                                <w:smallCaps w:val="0"/>
                                <w:strike w:val="0"/>
                                <w:color w:val="000000"/>
                                <w:sz w:val="24"/>
                                <w:vertAlign w:val="baseline"/>
                              </w:rPr>
                              <w:t xml:space="preserve">T O   W H O M   I T   M A Y   C O N C E R N :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819468</wp:posOffset>
                </wp:positionH>
                <wp:positionV relativeFrom="page">
                  <wp:posOffset>3094038</wp:posOffset>
                </wp:positionV>
                <wp:extent cx="3127375" cy="220345"/>
                <wp:effectExtent b="0" l="0" r="0" t="0"/>
                <wp:wrapNone/>
                <wp:docPr id="6"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3127375" cy="22034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819468</wp:posOffset>
                </wp:positionH>
                <wp:positionV relativeFrom="page">
                  <wp:posOffset>3652838</wp:posOffset>
                </wp:positionV>
                <wp:extent cx="5939790" cy="4844415"/>
                <wp:effectExtent b="0" l="0" r="0" t="0"/>
                <wp:wrapNone/>
                <wp:docPr id="10" name=""/>
                <a:graphic>
                  <a:graphicData uri="http://schemas.microsoft.com/office/word/2010/wordprocessingShape">
                    <wps:wsp>
                      <wps:cNvSpPr/>
                      <wps:cNvPr id="13" name="Shape 13"/>
                      <wps:spPr>
                        <a:xfrm>
                          <a:off x="2380868" y="1362555"/>
                          <a:ext cx="5930265" cy="4834890"/>
                        </a:xfrm>
                        <a:custGeom>
                          <a:rect b="b" l="l" r="r" t="t"/>
                          <a:pathLst>
                            <a:path extrusionOk="0" h="4834890" w="5930265">
                              <a:moveTo>
                                <a:pt x="0" y="0"/>
                              </a:moveTo>
                              <a:lnTo>
                                <a:pt x="0" y="4834890"/>
                              </a:lnTo>
                              <a:lnTo>
                                <a:pt x="5930265" y="4834890"/>
                              </a:lnTo>
                              <a:lnTo>
                                <a:pt x="5930265" y="0"/>
                              </a:lnTo>
                              <a:close/>
                            </a:path>
                          </a:pathLst>
                        </a:custGeom>
                        <a:noFill/>
                        <a:ln>
                          <a:noFill/>
                        </a:ln>
                      </wps:spPr>
                      <wps:txbx>
                        <w:txbxContent>
                          <w:p w:rsidR="00000000" w:rsidDel="00000000" w:rsidP="00000000" w:rsidRDefault="00000000" w:rsidRPr="00000000">
                            <w:pPr>
                              <w:spacing w:after="0" w:before="12.999999523162842" w:line="240"/>
                              <w:ind w:left="20" w:right="0" w:firstLine="0"/>
                              <w:jc w:val="both"/>
                              <w:textDirection w:val="btLr"/>
                            </w:pPr>
                            <w:r w:rsidDel="00000000" w:rsidR="00000000" w:rsidRPr="00000000">
                              <w:rPr>
                                <w:rFonts w:ascii="Avenir" w:cs="Avenir" w:eastAsia="Avenir" w:hAnsi="Avenir"/>
                                <w:b w:val="0"/>
                                <w:i w:val="0"/>
                                <w:smallCaps w:val="0"/>
                                <w:strike w:val="0"/>
                                <w:color w:val="000000"/>
                                <w:sz w:val="24"/>
                                <w:vertAlign w:val="baseline"/>
                              </w:rPr>
                              <w:t xml:space="preserve">HELLO,</w:t>
                            </w:r>
                          </w:p>
                          <w:p w:rsidR="00000000" w:rsidDel="00000000" w:rsidP="00000000" w:rsidRDefault="00000000" w:rsidRPr="00000000">
                            <w:pPr>
                              <w:spacing w:after="0" w:before="111.00000381469727" w:line="227.99999713897705"/>
                              <w:ind w:left="20" w:right="24.000000953674316" w:firstLine="0"/>
                              <w:jc w:val="both"/>
                              <w:textDirection w:val="btLr"/>
                            </w:pPr>
                            <w:r w:rsidDel="00000000" w:rsidR="00000000" w:rsidRPr="00000000">
                              <w:rPr>
                                <w:rFonts w:ascii="Avenir" w:cs="Avenir" w:eastAsia="Avenir" w:hAnsi="Avenir"/>
                                <w:b w:val="0"/>
                                <w:i w:val="0"/>
                                <w:smallCaps w:val="0"/>
                                <w:strike w:val="0"/>
                                <w:color w:val="000000"/>
                                <w:sz w:val="24"/>
                                <w:vertAlign w:val="baseline"/>
                              </w:rPr>
                            </w:r>
                            <w:r w:rsidDel="00000000" w:rsidR="00000000" w:rsidRPr="00000000">
                              <w:rPr>
                                <w:rFonts w:ascii="Avenir" w:cs="Avenir" w:eastAsia="Avenir" w:hAnsi="Avenir"/>
                                <w:b w:val="0"/>
                                <w:i w:val="0"/>
                                <w:smallCaps w:val="0"/>
                                <w:strike w:val="0"/>
                                <w:color w:val="000000"/>
                                <w:sz w:val="24"/>
                                <w:vertAlign w:val="baseline"/>
                              </w:rPr>
                              <w:t xml:space="preserve">I would like to take this liberty of applying for a Systems Engineer position at KY Solutions Ltd. This unsolicited cover letter is to show my deep interest to work in your company and join the team that is renowned in the corporate industry </w:t>
                            </w:r>
                            <w:r w:rsidDel="00000000" w:rsidR="00000000" w:rsidRPr="00000000">
                              <w:rPr>
                                <w:rFonts w:ascii="Avenir" w:cs="Avenir" w:eastAsia="Avenir" w:hAnsi="Avenir"/>
                                <w:b w:val="0"/>
                                <w:i w:val="0"/>
                                <w:smallCaps w:val="0"/>
                                <w:strike w:val="0"/>
                                <w:color w:val="000000"/>
                                <w:sz w:val="22"/>
                                <w:vertAlign w:val="baseline"/>
                              </w:rPr>
                              <w:t xml:space="preserve">Copyright © by ResumeViking.com</w:t>
                            </w:r>
                            <w:r w:rsidDel="00000000" w:rsidR="00000000" w:rsidRPr="00000000">
                              <w:rPr>
                                <w:rFonts w:ascii="Avenir" w:cs="Avenir" w:eastAsia="Avenir" w:hAnsi="Avenir"/>
                                <w:b w:val="0"/>
                                <w:i w:val="0"/>
                                <w:smallCaps w:val="0"/>
                                <w:strike w:val="0"/>
                                <w:color w:val="000000"/>
                                <w:sz w:val="24"/>
                                <w:vertAlign w:val="baseline"/>
                              </w:rPr>
                              <w:t xml:space="preserve">.</w:t>
                            </w:r>
                          </w:p>
                          <w:p w:rsidR="00000000" w:rsidDel="00000000" w:rsidP="00000000" w:rsidRDefault="00000000" w:rsidRPr="00000000">
                            <w:pPr>
                              <w:spacing w:after="0" w:before="116.00000381469727" w:line="227.99999713897705"/>
                              <w:ind w:left="20" w:right="22.000000476837158" w:firstLine="0"/>
                              <w:jc w:val="both"/>
                              <w:textDirection w:val="btLr"/>
                            </w:pPr>
                            <w:r w:rsidDel="00000000" w:rsidR="00000000" w:rsidRPr="00000000">
                              <w:rPr>
                                <w:rFonts w:ascii="Avenir" w:cs="Avenir" w:eastAsia="Avenir" w:hAnsi="Avenir"/>
                                <w:b w:val="0"/>
                                <w:i w:val="0"/>
                                <w:smallCaps w:val="0"/>
                                <w:strike w:val="0"/>
                                <w:color w:val="000000"/>
                                <w:sz w:val="24"/>
                                <w:vertAlign w:val="baseline"/>
                              </w:rPr>
                            </w:r>
                            <w:r w:rsidDel="00000000" w:rsidR="00000000" w:rsidRPr="00000000">
                              <w:rPr>
                                <w:rFonts w:ascii="Avenir" w:cs="Avenir" w:eastAsia="Avenir" w:hAnsi="Avenir"/>
                                <w:b w:val="0"/>
                                <w:i w:val="0"/>
                                <w:smallCaps w:val="0"/>
                                <w:strike w:val="0"/>
                                <w:color w:val="000000"/>
                                <w:sz w:val="24"/>
                                <w:vertAlign w:val="baseline"/>
                              </w:rPr>
                              <w:t xml:space="preserve">It has been 8 years since I came into this field after possessing a computer engineering degree. From my early school days, I had a knack in playing with complex numbers and formula. I always enjoyed decoding numerical puzzles and getting into the systems management of any electronic device.</w:t>
                            </w:r>
                          </w:p>
                          <w:p w:rsidR="00000000" w:rsidDel="00000000" w:rsidP="00000000" w:rsidRDefault="00000000" w:rsidRPr="00000000">
                            <w:pPr>
                              <w:spacing w:after="0" w:before="116.00000381469727" w:line="227.99999713897705"/>
                              <w:ind w:left="20" w:right="17.000000476837158" w:firstLine="0"/>
                              <w:jc w:val="both"/>
                              <w:textDirection w:val="btLr"/>
                            </w:pPr>
                            <w:r w:rsidDel="00000000" w:rsidR="00000000" w:rsidRPr="00000000">
                              <w:rPr>
                                <w:rFonts w:ascii="Avenir" w:cs="Avenir" w:eastAsia="Avenir" w:hAnsi="Avenir"/>
                                <w:b w:val="0"/>
                                <w:i w:val="0"/>
                                <w:smallCaps w:val="0"/>
                                <w:strike w:val="0"/>
                                <w:color w:val="000000"/>
                                <w:sz w:val="24"/>
                                <w:vertAlign w:val="baseline"/>
                              </w:rPr>
                            </w:r>
                            <w:r w:rsidDel="00000000" w:rsidR="00000000" w:rsidRPr="00000000">
                              <w:rPr>
                                <w:rFonts w:ascii="Avenir" w:cs="Avenir" w:eastAsia="Avenir" w:hAnsi="Avenir"/>
                                <w:b w:val="0"/>
                                <w:i w:val="0"/>
                                <w:smallCaps w:val="0"/>
                                <w:strike w:val="0"/>
                                <w:color w:val="000000"/>
                                <w:sz w:val="24"/>
                                <w:vertAlign w:val="baseline"/>
                              </w:rPr>
                              <w:t xml:space="preserve">I have gained an experience in systems engineering by working in two domestic soft- ware company. I am presently with One Click Technology serving in the information technology department. It has been a great journey skipping from one company to another and knowing their work procedures and discipline maintained in the systems operation. Now, I want to use this experience by joining hands with your team and providing your employees a hassle-free working environment.</w:t>
                            </w:r>
                          </w:p>
                          <w:p w:rsidR="00000000" w:rsidDel="00000000" w:rsidP="00000000" w:rsidRDefault="00000000" w:rsidRPr="00000000">
                            <w:pPr>
                              <w:spacing w:after="0" w:before="118.00000190734863" w:line="227.99999713897705"/>
                              <w:ind w:left="20" w:right="25" w:firstLine="0"/>
                              <w:jc w:val="both"/>
                              <w:textDirection w:val="btLr"/>
                            </w:pPr>
                            <w:r w:rsidDel="00000000" w:rsidR="00000000" w:rsidRPr="00000000">
                              <w:rPr>
                                <w:rFonts w:ascii="Avenir" w:cs="Avenir" w:eastAsia="Avenir" w:hAnsi="Avenir"/>
                                <w:b w:val="0"/>
                                <w:i w:val="0"/>
                                <w:smallCaps w:val="0"/>
                                <w:strike w:val="0"/>
                                <w:color w:val="000000"/>
                                <w:sz w:val="24"/>
                                <w:vertAlign w:val="baseline"/>
                              </w:rPr>
                            </w:r>
                            <w:r w:rsidDel="00000000" w:rsidR="00000000" w:rsidRPr="00000000">
                              <w:rPr>
                                <w:rFonts w:ascii="Avenir" w:cs="Avenir" w:eastAsia="Avenir" w:hAnsi="Avenir"/>
                                <w:b w:val="0"/>
                                <w:i w:val="0"/>
                                <w:smallCaps w:val="0"/>
                                <w:strike w:val="0"/>
                                <w:color w:val="000000"/>
                                <w:sz w:val="24"/>
                                <w:vertAlign w:val="baseline"/>
                              </w:rPr>
                              <w:t xml:space="preserve">Some of the experience that I would like to mention here is designing and managing smooth operation of computer systems, troubleshooting software and hardware-re- lated problems, attending client’s complex systems requirements, streamlining working parameters, and laying out systems specifications. Further, I do my work in a responsible manner leaving no scope of complaints from superiors and employees. My exceptional written and verbal communication skills help in understanding client’s requirements, and defining work concepts.</w:t>
                            </w:r>
                          </w:p>
                          <w:p w:rsidR="00000000" w:rsidDel="00000000" w:rsidP="00000000" w:rsidRDefault="00000000" w:rsidRPr="00000000">
                            <w:pPr>
                              <w:spacing w:after="0" w:before="118.00000190734863" w:line="227.99999713897705"/>
                              <w:ind w:left="20" w:right="18.99999976158142" w:firstLine="0"/>
                              <w:jc w:val="both"/>
                              <w:textDirection w:val="btLr"/>
                            </w:pPr>
                            <w:r w:rsidDel="00000000" w:rsidR="00000000" w:rsidRPr="00000000">
                              <w:rPr>
                                <w:rFonts w:ascii="Avenir" w:cs="Avenir" w:eastAsia="Avenir" w:hAnsi="Avenir"/>
                                <w:b w:val="0"/>
                                <w:i w:val="0"/>
                                <w:smallCaps w:val="0"/>
                                <w:strike w:val="0"/>
                                <w:color w:val="000000"/>
                                <w:sz w:val="24"/>
                                <w:vertAlign w:val="baseline"/>
                              </w:rPr>
                            </w:r>
                            <w:r w:rsidDel="00000000" w:rsidR="00000000" w:rsidRPr="00000000">
                              <w:rPr>
                                <w:rFonts w:ascii="Avenir" w:cs="Avenir" w:eastAsia="Avenir" w:hAnsi="Avenir"/>
                                <w:b w:val="0"/>
                                <w:i w:val="0"/>
                                <w:smallCaps w:val="0"/>
                                <w:strike w:val="0"/>
                                <w:color w:val="000000"/>
                                <w:sz w:val="24"/>
                                <w:vertAlign w:val="baseline"/>
                              </w:rPr>
                              <w:t xml:space="preserve">I have experience in installing all types of servers, take a backup, maintain and secure with a password. I can be work with no supervision in managing your IT systems. I am sure that you will take my application seriously and will consider me. Can I call you next Monday for an appointment? Thank you for your time.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819468</wp:posOffset>
                </wp:positionH>
                <wp:positionV relativeFrom="page">
                  <wp:posOffset>3652838</wp:posOffset>
                </wp:positionV>
                <wp:extent cx="5939790" cy="4844415"/>
                <wp:effectExtent b="0" l="0" r="0" t="0"/>
                <wp:wrapNone/>
                <wp:docPr id="10"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5939790" cy="484441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819468</wp:posOffset>
                </wp:positionH>
                <wp:positionV relativeFrom="page">
                  <wp:posOffset>9117013</wp:posOffset>
                </wp:positionV>
                <wp:extent cx="1098550" cy="217170"/>
                <wp:effectExtent b="0" l="0" r="0" t="0"/>
                <wp:wrapNone/>
                <wp:docPr id="1" name=""/>
                <a:graphic>
                  <a:graphicData uri="http://schemas.microsoft.com/office/word/2010/wordprocessingShape">
                    <wps:wsp>
                      <wps:cNvSpPr/>
                      <wps:cNvPr id="2" name="Shape 2"/>
                      <wps:spPr>
                        <a:xfrm>
                          <a:off x="4801488" y="3676178"/>
                          <a:ext cx="1089025" cy="207645"/>
                        </a:xfrm>
                        <a:custGeom>
                          <a:rect b="b" l="l" r="r" t="t"/>
                          <a:pathLst>
                            <a:path extrusionOk="0" h="207645" w="1089025">
                              <a:moveTo>
                                <a:pt x="0" y="0"/>
                              </a:moveTo>
                              <a:lnTo>
                                <a:pt x="0" y="207645"/>
                              </a:lnTo>
                              <a:lnTo>
                                <a:pt x="1089025" y="207645"/>
                              </a:lnTo>
                              <a:lnTo>
                                <a:pt x="1089025" y="0"/>
                              </a:lnTo>
                              <a:close/>
                            </a:path>
                          </a:pathLst>
                        </a:custGeom>
                        <a:noFill/>
                        <a:ln>
                          <a:noFill/>
                        </a:ln>
                      </wps:spPr>
                      <wps:txbx>
                        <w:txbxContent>
                          <w:p w:rsidR="00000000" w:rsidDel="00000000" w:rsidP="00000000" w:rsidRDefault="00000000" w:rsidRPr="00000000">
                            <w:pPr>
                              <w:spacing w:after="0" w:before="12.999999523162842" w:line="240"/>
                              <w:ind w:left="20" w:right="0" w:firstLine="0"/>
                              <w:jc w:val="left"/>
                              <w:textDirection w:val="btLr"/>
                            </w:pPr>
                            <w:r w:rsidDel="00000000" w:rsidR="00000000" w:rsidRPr="00000000">
                              <w:rPr>
                                <w:rFonts w:ascii="Avenir" w:cs="Avenir" w:eastAsia="Avenir" w:hAnsi="Avenir"/>
                                <w:b w:val="0"/>
                                <w:i w:val="0"/>
                                <w:smallCaps w:val="0"/>
                                <w:strike w:val="0"/>
                                <w:color w:val="000000"/>
                                <w:sz w:val="24"/>
                                <w:vertAlign w:val="baseline"/>
                              </w:rPr>
                              <w:t xml:space="preserve">Yours sincerely,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819468</wp:posOffset>
                </wp:positionH>
                <wp:positionV relativeFrom="page">
                  <wp:posOffset>9117013</wp:posOffset>
                </wp:positionV>
                <wp:extent cx="1098550" cy="217170"/>
                <wp:effectExtent b="0" l="0" r="0" t="0"/>
                <wp:wrapNone/>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1098550" cy="21717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5735003</wp:posOffset>
                </wp:positionH>
                <wp:positionV relativeFrom="page">
                  <wp:posOffset>9172258</wp:posOffset>
                </wp:positionV>
                <wp:extent cx="734695" cy="147320"/>
                <wp:effectExtent b="0" l="0" r="0" t="0"/>
                <wp:wrapNone/>
                <wp:docPr id="5" name=""/>
                <a:graphic>
                  <a:graphicData uri="http://schemas.microsoft.com/office/word/2010/wordprocessingShape">
                    <wps:wsp>
                      <wps:cNvSpPr/>
                      <wps:cNvPr id="8" name="Shape 8"/>
                      <wps:spPr>
                        <a:xfrm>
                          <a:off x="4983415" y="3711103"/>
                          <a:ext cx="725170" cy="137795"/>
                        </a:xfrm>
                        <a:custGeom>
                          <a:rect b="b" l="l" r="r" t="t"/>
                          <a:pathLst>
                            <a:path extrusionOk="0" h="137795" w="725170">
                              <a:moveTo>
                                <a:pt x="0" y="0"/>
                              </a:moveTo>
                              <a:lnTo>
                                <a:pt x="0" y="137795"/>
                              </a:lnTo>
                              <a:lnTo>
                                <a:pt x="725170" y="137795"/>
                              </a:lnTo>
                              <a:lnTo>
                                <a:pt x="725170" y="0"/>
                              </a:lnTo>
                              <a:close/>
                            </a:path>
                          </a:pathLst>
                        </a:custGeom>
                        <a:noFill/>
                        <a:ln>
                          <a:noFill/>
                        </a:ln>
                      </wps:spPr>
                      <wps:txbx>
                        <w:txbxContent>
                          <w:p w:rsidR="00000000" w:rsidDel="00000000" w:rsidP="00000000" w:rsidRDefault="00000000" w:rsidRPr="00000000">
                            <w:pPr>
                              <w:spacing w:after="0" w:before="22.999999523162842" w:line="240"/>
                              <w:ind w:left="20" w:right="0" w:firstLine="20"/>
                              <w:jc w:val="left"/>
                              <w:textDirection w:val="btLr"/>
                            </w:pPr>
                            <w:r w:rsidDel="00000000" w:rsidR="00000000" w:rsidRPr="00000000">
                              <w:rPr>
                                <w:rFonts w:ascii="Avenir" w:cs="Avenir" w:eastAsia="Avenir" w:hAnsi="Avenir"/>
                                <w:b w:val="0"/>
                                <w:i w:val="0"/>
                                <w:smallCaps w:val="0"/>
                                <w:strike w:val="0"/>
                                <w:color w:val="000000"/>
                                <w:sz w:val="14"/>
                                <w:vertAlign w:val="baseline"/>
                              </w:rPr>
                              <w:t xml:space="preserve">(212) 555 - 5555</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5735003</wp:posOffset>
                </wp:positionH>
                <wp:positionV relativeFrom="page">
                  <wp:posOffset>9172258</wp:posOffset>
                </wp:positionV>
                <wp:extent cx="734695" cy="147320"/>
                <wp:effectExtent b="0" l="0" r="0" t="0"/>
                <wp:wrapNone/>
                <wp:docPr id="5"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734695" cy="14732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5735003</wp:posOffset>
                </wp:positionH>
                <wp:positionV relativeFrom="page">
                  <wp:posOffset>9408478</wp:posOffset>
                </wp:positionV>
                <wp:extent cx="932814" cy="147320"/>
                <wp:effectExtent b="0" l="0" r="0" t="0"/>
                <wp:wrapNone/>
                <wp:docPr id="8" name=""/>
                <a:graphic>
                  <a:graphicData uri="http://schemas.microsoft.com/office/word/2010/wordprocessingShape">
                    <wps:wsp>
                      <wps:cNvSpPr/>
                      <wps:cNvPr id="11" name="Shape 11"/>
                      <wps:spPr>
                        <a:xfrm>
                          <a:off x="4884356" y="3711103"/>
                          <a:ext cx="923289" cy="137795"/>
                        </a:xfrm>
                        <a:custGeom>
                          <a:rect b="b" l="l" r="r" t="t"/>
                          <a:pathLst>
                            <a:path extrusionOk="0" h="137795" w="923289">
                              <a:moveTo>
                                <a:pt x="0" y="0"/>
                              </a:moveTo>
                              <a:lnTo>
                                <a:pt x="0" y="137795"/>
                              </a:lnTo>
                              <a:lnTo>
                                <a:pt x="923289" y="137795"/>
                              </a:lnTo>
                              <a:lnTo>
                                <a:pt x="923289" y="0"/>
                              </a:lnTo>
                              <a:close/>
                            </a:path>
                          </a:pathLst>
                        </a:custGeom>
                        <a:noFill/>
                        <a:ln>
                          <a:noFill/>
                        </a:ln>
                      </wps:spPr>
                      <wps:txbx>
                        <w:txbxContent>
                          <w:p w:rsidR="00000000" w:rsidDel="00000000" w:rsidP="00000000" w:rsidRDefault="00000000" w:rsidRPr="00000000">
                            <w:pPr>
                              <w:spacing w:after="0" w:before="22.999999523162842" w:line="240"/>
                              <w:ind w:left="20" w:right="0" w:firstLine="20"/>
                              <w:jc w:val="left"/>
                              <w:textDirection w:val="btLr"/>
                            </w:pPr>
                            <w:r w:rsidDel="00000000" w:rsidR="00000000" w:rsidRPr="00000000">
                              <w:rPr>
                                <w:rFonts w:ascii="Avenir" w:cs="Avenir" w:eastAsia="Avenir" w:hAnsi="Avenir"/>
                                <w:b w:val="0"/>
                                <w:i w:val="0"/>
                                <w:smallCaps w:val="0"/>
                                <w:strike w:val="0"/>
                                <w:color w:val="000000"/>
                                <w:sz w:val="14"/>
                                <w:vertAlign w:val="baseline"/>
                              </w:rPr>
                              <w:t xml:space="preserve">yourname@mail.com</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5735003</wp:posOffset>
                </wp:positionH>
                <wp:positionV relativeFrom="page">
                  <wp:posOffset>9408478</wp:posOffset>
                </wp:positionV>
                <wp:extent cx="932814" cy="147320"/>
                <wp:effectExtent b="0" l="0" r="0" t="0"/>
                <wp:wrapNone/>
                <wp:docPr id="8"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932814" cy="14732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5735003</wp:posOffset>
                </wp:positionH>
                <wp:positionV relativeFrom="page">
                  <wp:posOffset>9651048</wp:posOffset>
                </wp:positionV>
                <wp:extent cx="999489" cy="147320"/>
                <wp:effectExtent b="0" l="0" r="0" t="0"/>
                <wp:wrapNone/>
                <wp:docPr id="4" name=""/>
                <a:graphic>
                  <a:graphicData uri="http://schemas.microsoft.com/office/word/2010/wordprocessingShape">
                    <wps:wsp>
                      <wps:cNvSpPr/>
                      <wps:cNvPr id="7" name="Shape 7"/>
                      <wps:spPr>
                        <a:xfrm>
                          <a:off x="4851018" y="3711103"/>
                          <a:ext cx="989964" cy="137795"/>
                        </a:xfrm>
                        <a:custGeom>
                          <a:rect b="b" l="l" r="r" t="t"/>
                          <a:pathLst>
                            <a:path extrusionOk="0" h="137795" w="989964">
                              <a:moveTo>
                                <a:pt x="0" y="0"/>
                              </a:moveTo>
                              <a:lnTo>
                                <a:pt x="0" y="137795"/>
                              </a:lnTo>
                              <a:lnTo>
                                <a:pt x="989964" y="137795"/>
                              </a:lnTo>
                              <a:lnTo>
                                <a:pt x="989964" y="0"/>
                              </a:lnTo>
                              <a:close/>
                            </a:path>
                          </a:pathLst>
                        </a:custGeom>
                        <a:noFill/>
                        <a:ln>
                          <a:noFill/>
                        </a:ln>
                      </wps:spPr>
                      <wps:txbx>
                        <w:txbxContent>
                          <w:p w:rsidR="00000000" w:rsidDel="00000000" w:rsidP="00000000" w:rsidRDefault="00000000" w:rsidRPr="00000000">
                            <w:pPr>
                              <w:spacing w:after="0" w:before="22.999999523162842" w:line="240"/>
                              <w:ind w:left="20" w:right="0" w:firstLine="20"/>
                              <w:jc w:val="left"/>
                              <w:textDirection w:val="btLr"/>
                            </w:pPr>
                            <w:r w:rsidDel="00000000" w:rsidR="00000000" w:rsidRPr="00000000">
                              <w:rPr>
                                <w:rFonts w:ascii="Avenir" w:cs="Avenir" w:eastAsia="Avenir" w:hAnsi="Avenir"/>
                                <w:b w:val="0"/>
                                <w:i w:val="0"/>
                                <w:smallCaps w:val="0"/>
                                <w:strike w:val="0"/>
                                <w:color w:val="000000"/>
                                <w:sz w:val="14"/>
                                <w:vertAlign w:val="baseline"/>
                              </w:rPr>
                              <w:t xml:space="preserve">www.yourwebsite.com</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5735003</wp:posOffset>
                </wp:positionH>
                <wp:positionV relativeFrom="page">
                  <wp:posOffset>9651048</wp:posOffset>
                </wp:positionV>
                <wp:extent cx="999489" cy="147320"/>
                <wp:effectExtent b="0" l="0" r="0" t="0"/>
                <wp:wrapNone/>
                <wp:docPr id="4"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999489" cy="14732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5735003</wp:posOffset>
                </wp:positionH>
                <wp:positionV relativeFrom="page">
                  <wp:posOffset>9890443</wp:posOffset>
                </wp:positionV>
                <wp:extent cx="591185" cy="147320"/>
                <wp:effectExtent b="0" l="0" r="0" t="0"/>
                <wp:wrapNone/>
                <wp:docPr id="7" name=""/>
                <a:graphic>
                  <a:graphicData uri="http://schemas.microsoft.com/office/word/2010/wordprocessingShape">
                    <wps:wsp>
                      <wps:cNvSpPr/>
                      <wps:cNvPr id="10" name="Shape 10"/>
                      <wps:spPr>
                        <a:xfrm>
                          <a:off x="5055170" y="3711103"/>
                          <a:ext cx="581660" cy="137795"/>
                        </a:xfrm>
                        <a:custGeom>
                          <a:rect b="b" l="l" r="r" t="t"/>
                          <a:pathLst>
                            <a:path extrusionOk="0" h="137795" w="581660">
                              <a:moveTo>
                                <a:pt x="0" y="0"/>
                              </a:moveTo>
                              <a:lnTo>
                                <a:pt x="0" y="137795"/>
                              </a:lnTo>
                              <a:lnTo>
                                <a:pt x="581660" y="137795"/>
                              </a:lnTo>
                              <a:lnTo>
                                <a:pt x="581660" y="0"/>
                              </a:lnTo>
                              <a:close/>
                            </a:path>
                          </a:pathLst>
                        </a:custGeom>
                        <a:noFill/>
                        <a:ln>
                          <a:noFill/>
                        </a:ln>
                      </wps:spPr>
                      <wps:txbx>
                        <w:txbxContent>
                          <w:p w:rsidR="00000000" w:rsidDel="00000000" w:rsidP="00000000" w:rsidRDefault="00000000" w:rsidRPr="00000000">
                            <w:pPr>
                              <w:spacing w:after="0" w:before="22.999999523162842" w:line="240"/>
                              <w:ind w:left="20" w:right="0" w:firstLine="20"/>
                              <w:jc w:val="left"/>
                              <w:textDirection w:val="btLr"/>
                            </w:pPr>
                            <w:r w:rsidDel="00000000" w:rsidR="00000000" w:rsidRPr="00000000">
                              <w:rPr>
                                <w:rFonts w:ascii="Avenir" w:cs="Avenir" w:eastAsia="Avenir" w:hAnsi="Avenir"/>
                                <w:b w:val="0"/>
                                <w:i w:val="0"/>
                                <w:smallCaps w:val="0"/>
                                <w:strike w:val="0"/>
                                <w:color w:val="000000"/>
                                <w:sz w:val="14"/>
                                <w:vertAlign w:val="baseline"/>
                              </w:rPr>
                              <w:t xml:space="preserve">your location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5735003</wp:posOffset>
                </wp:positionH>
                <wp:positionV relativeFrom="page">
                  <wp:posOffset>9890443</wp:posOffset>
                </wp:positionV>
                <wp:extent cx="591185" cy="147320"/>
                <wp:effectExtent b="0" l="0" r="0" t="0"/>
                <wp:wrapNone/>
                <wp:docPr id="7"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591185" cy="147320"/>
                        </a:xfrm>
                        <a:prstGeom prst="rect"/>
                        <a:ln/>
                      </pic:spPr>
                    </pic:pic>
                  </a:graphicData>
                </a:graphic>
              </wp:anchor>
            </w:drawing>
          </mc:Fallback>
        </mc:AlternateContent>
      </w:r>
      <w:r w:rsidDel="00000000" w:rsidR="00000000" w:rsidRPr="00000000">
        <w:rPr>
          <w:rtl w:val="0"/>
        </w:rPr>
      </w:r>
      <w:sdt>
        <w:sdtPr>
          <w:tag w:val="goog_rdk_0"/>
        </w:sdtPr>
        <w:sdtContent>
          <w:del w:author="NILABJA SAHA" w:id="0" w:date="2021-11-23T16:01:51Z">
            <w:r w:rsidDel="00000000" w:rsidR="00000000" w:rsidRPr="00000000"/>
          </w:del>
        </w:sdtContent>
      </w:sdt>
      <w:sdt>
        <w:sdtPr>
          <w:tag w:val="goog_rdk_1"/>
        </w:sdtPr>
        <w:sdtContent>
          <w:ins w:author="NILABJA SAHA" w:id="0" w:date="2021-11-23T16:01:51Z">
            <w:r w:rsidDel="00000000" w:rsidR="00000000" w:rsidRPr="00000000"/>
          </w:ins>
        </w:sdtContent>
      </w:sdt>
      <w:sdt>
        <w:sdtPr>
          <w:tag w:val="goog_rdk_2"/>
        </w:sdtPr>
        <w:sdtContent>
          <w:ins w:author="Vignesh Lingaa" w:id="1" w:date="2022-02-04T18:49:51Z">
            <w:r w:rsidDel="00000000" w:rsidR="00000000" w:rsidRPr="00000000"/>
          </w:ins>
        </w:sdtContent>
      </w:sdt>
      <w:sdt>
        <w:sdtPr>
          <w:tag w:val="goog_rdk_3"/>
        </w:sdtPr>
        <w:sdtContent>
          <w:ins w:author="RAKESH R" w:id="2" w:date="2022-03-08T17:56:05Z">
            <w:r w:rsidDel="00000000" w:rsidR="00000000" w:rsidRPr="00000000"/>
          </w:ins>
        </w:sdtContent>
      </w:sdt>
      <w:r w:rsidDel="00000000" w:rsidR="00000000" w:rsidRPr="00000000"/>
      <w:r w:rsidDel="00000000" w:rsidR="00000000" w:rsidRPr="00000000"/>
      <w:r w:rsidDel="00000000" w:rsidR="00000000" w:rsidRPr="00000000"/>
      <w:r w:rsidDel="00000000" w:rsidR="00000000" w:rsidRPr="00000000"/>
    </w:p>
    <w:sectPr>
      <w:pgSz w:h="16840" w:w="11910" w:orient="portrait"/>
      <w:pgMar w:bottom="280" w:top="620" w:left="1000" w:right="1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venir" w:cs="Avenir" w:eastAsia="Avenir" w:hAnsi="Aveni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Avenir Next Cyr" w:cs="Avenir Next Cyr" w:eastAsia="Avenir Next Cyr" w:hAnsi="Avenir Next Cyr"/>
      <w:lang w:bidi="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BodyText">
    <w:name w:val="Body Text"/>
    <w:basedOn w:val="Normal"/>
    <w:uiPriority w:val="1"/>
    <w:qFormat w:val="1"/>
    <w:pPr>
      <w:spacing w:before="13"/>
      <w:ind w:left="20"/>
      <w:jc w:val="both"/>
    </w:pPr>
    <w:rPr>
      <w:sz w:val="24"/>
      <w:szCs w:val="2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mPP3JeE9yksSF/RAHCwerPiiFA==">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2019-10-04T08:53:00Z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2019-10-04T00:00:00Z</vt:filetime>
  </property>
  <property fmtid="{D5CDD505-2E9C-101B-9397-08002B2CF9AE}" pid="3" name="Creator">
    <vt:lpwstr>Adobe InDesign CC 14.0 (Windows)</vt:lpwstr>
  </property>
  <property fmtid="{D5CDD505-2E9C-101B-9397-08002B2CF9AE}" pid="4" name="LastSaved">
    <vt:filetime>2019-10-04T00:00:00Z</vt:filetime>
  </property>
</Properties>
</file>