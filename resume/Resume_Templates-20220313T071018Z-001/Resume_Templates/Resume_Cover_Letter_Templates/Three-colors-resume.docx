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96260" cy="1069213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7870" y="0"/>
                          <a:ext cx="3096260" cy="10692130"/>
                          <a:chOff x="3797870" y="0"/>
                          <a:chExt cx="3096260" cy="7560000"/>
                        </a:xfrm>
                      </wpg:grpSpPr>
                      <wpg:grpSp>
                        <wpg:cNvGrpSpPr/>
                        <wpg:grpSpPr>
                          <a:xfrm>
                            <a:off x="3797870" y="0"/>
                            <a:ext cx="3096260" cy="7560000"/>
                            <a:chOff x="0" y="0"/>
                            <a:chExt cx="3096260" cy="1069213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3096250" cy="1069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096260" cy="10692130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68935" y="5290820"/>
                              <a:ext cx="2273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E6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68935" y="6996430"/>
                              <a:ext cx="2273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E6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68935" y="9436100"/>
                              <a:ext cx="2273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E6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74015" y="2760344"/>
                              <a:ext cx="2275205" cy="531495"/>
                            </a:xfrm>
                            <a:custGeom>
                              <a:rect b="b" l="l" r="r" t="t"/>
                              <a:pathLst>
                                <a:path extrusionOk="0" h="531495" w="2275205">
                                  <a:moveTo>
                                    <a:pt x="0" y="0"/>
                                  </a:moveTo>
                                  <a:lnTo>
                                    <a:pt x="0" y="531495"/>
                                  </a:lnTo>
                                  <a:lnTo>
                                    <a:pt x="2275205" y="531495"/>
                                  </a:lnTo>
                                  <a:lnTo>
                                    <a:pt x="22752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40"/>
                                    <w:vertAlign w:val="baseline"/>
                                  </w:rPr>
                                  <w:t xml:space="preserve">CONNOR GREEN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9"/>
                                    <w:vertAlign w:val="baseline"/>
                                  </w:rPr>
                                  <w:t xml:space="preserve">S y s t e m	E n g i n e e r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2745" y="3589654"/>
                              <a:ext cx="2322195" cy="1069975"/>
                            </a:xfrm>
                            <a:custGeom>
                              <a:rect b="b" l="l" r="r" t="t"/>
                              <a:pathLst>
                                <a:path extrusionOk="0" h="1069975" w="2322195">
                                  <a:moveTo>
                                    <a:pt x="0" y="0"/>
                                  </a:moveTo>
                                  <a:lnTo>
                                    <a:pt x="0" y="1069975"/>
                                  </a:lnTo>
                                  <a:lnTo>
                                    <a:pt x="2322195" y="1069975"/>
                                  </a:lnTo>
                                  <a:lnTo>
                                    <a:pt x="23221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37.00000286102295"/>
                                  <w:ind w:left="0" w:right="17.999999523162842" w:firstLine="-1.0000000149011612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HI, I’M  CONNOR.  Nine  years of experience in designing, installing, and troubleshooting computing sys- tems; a proven track record in iden- tifying problems and developing innovative solutions.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8935" y="5048885"/>
                              <a:ext cx="1746885" cy="1254760"/>
                            </a:xfrm>
                            <a:custGeom>
                              <a:rect b="b" l="l" r="r" t="t"/>
                              <a:pathLst>
                                <a:path extrusionOk="0" h="1254760" w="1746885">
                                  <a:moveTo>
                                    <a:pt x="0" y="0"/>
                                  </a:moveTo>
                                  <a:lnTo>
                                    <a:pt x="0" y="1254760"/>
                                  </a:lnTo>
                                  <a:lnTo>
                                    <a:pt x="1746885" y="1254760"/>
                                  </a:lnTo>
                                  <a:lnTo>
                                    <a:pt x="1746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13.999999761581421" w:right="0" w:firstLine="13.99999976158142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6"/>
                                    <w:vertAlign w:val="baseline"/>
                                  </w:rPr>
                                  <w:t xml:space="preserve">CONTACTS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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(212) 555 - 5555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2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2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yourname@mail.com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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www.yourwebsite.com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icons-6" w:cs="gicons-6" w:eastAsia="gicons-6" w:hAnsi="gicons-6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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e6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your location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7825" y="6754495"/>
                              <a:ext cx="2287270" cy="2021840"/>
                            </a:xfrm>
                            <a:custGeom>
                              <a:rect b="b" l="l" r="r" t="t"/>
                              <a:pathLst>
                                <a:path extrusionOk="0" h="2021840" w="2287270">
                                  <a:moveTo>
                                    <a:pt x="0" y="0"/>
                                  </a:moveTo>
                                  <a:lnTo>
                                    <a:pt x="0" y="2021840"/>
                                  </a:lnTo>
                                  <a:lnTo>
                                    <a:pt x="2287270" y="2021840"/>
                                  </a:lnTo>
                                  <a:lnTo>
                                    <a:pt x="228727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6"/>
                                    <w:vertAlign w:val="baseline"/>
                                  </w:rPr>
                                  <w:t xml:space="preserve">EXPERTISE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340" w:right="0" w:firstLine="13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VISUAL BASIC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5" w:line="379.0000247955322"/>
                                  <w:ind w:left="1351.9999694824219" w:right="3.0000001192092896" w:firstLine="1351.000061035156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UNIX SHELL SCRIPT FORTRAN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341.0000610351562" w:right="0" w:firstLine="13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CLIPPER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351.9999694824219" w:right="1115.999984741211" w:firstLine="13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ALGOL 68 PASCAL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77825" y="9194165"/>
                              <a:ext cx="1687830" cy="702945"/>
                            </a:xfrm>
                            <a:custGeom>
                              <a:rect b="b" l="l" r="r" t="t"/>
                              <a:pathLst>
                                <a:path extrusionOk="0" h="702945" w="1687830">
                                  <a:moveTo>
                                    <a:pt x="0" y="0"/>
                                  </a:moveTo>
                                  <a:lnTo>
                                    <a:pt x="0" y="702945"/>
                                  </a:lnTo>
                                  <a:lnTo>
                                    <a:pt x="1687830" y="702945"/>
                                  </a:lnTo>
                                  <a:lnTo>
                                    <a:pt x="16878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6"/>
                                    <w:vertAlign w:val="baseline"/>
                                  </w:rPr>
                                  <w:t xml:space="preserve">LANGUAGES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67.0000076293945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T Norms Black" w:cs="TT Norms Black" w:eastAsia="TT Norms Black" w:hAnsi="TT Norms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T Norms Light" w:cs="TT Norms Light" w:eastAsia="TT Norms Light" w:hAnsi="TT Norms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2"/>
                                    <w:vertAlign w:val="baseline"/>
                                  </w:rPr>
                                  <w:t xml:space="preserve">Fluent in English + German Conversation in Spanish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96260" cy="106921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260" cy="1069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sdt>
        <w:sdtPr>
          <w:tag w:val="goog_rdk_0"/>
        </w:sdtPr>
        <w:sdtContent>
          <w:del w:author="tomcy thomas" w:id="1" w:date="2022-01-20T10:40:07Z">
            <w:r w:rsidDel="00000000" w:rsidR="00000000" w:rsidRPr="00000000"/>
          </w:del>
        </w:sdtContent>
      </w:sdt>
      <w:sdt>
        <w:sdtPr>
          <w:tag w:val="goog_rdk_1"/>
        </w:sdtPr>
        <w:sdtContent>
          <w:del w:author="NILABJA SAHA" w:id="2" w:date="2021-11-23T20:09:51Z">
            <w:r w:rsidDel="00000000" w:rsidR="00000000" w:rsidRPr="00000000"/>
          </w:del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4579" w:firstLine="4698"/>
        <w:jc w:val="center"/>
        <w:rPr/>
      </w:pPr>
      <w:r w:rsidDel="00000000" w:rsidR="00000000" w:rsidRPr="00000000">
        <w:rPr>
          <w:color w:val="231f20"/>
          <w:rtl w:val="0"/>
        </w:rPr>
        <w:t xml:space="preserve">EDUCATION</w:t>
      </w:r>
      <w:r w:rsidDel="00000000" w:rsidR="00000000" w:rsidRPr="00000000">
        <w:rPr>
          <w:rtl w:val="0"/>
        </w:rPr>
      </w:r>
      <w:sdt>
        <w:sdtPr>
          <w:tag w:val="goog_rdk_2"/>
        </w:sdtPr>
        <w:sdtContent>
          <w:ins w:author="NILABJA SAHA" w:id="2" w:date="2021-11-23T20:09:51Z">
            <w:r w:rsidDel="00000000" w:rsidR="00000000" w:rsidRPr="00000000"/>
          </w:ins>
        </w:sdtContent>
      </w:sdt>
      <w:sdt>
        <w:sdtPr>
          <w:tag w:val="goog_rdk_3"/>
        </w:sdtPr>
        <w:sdtContent>
          <w:ins w:author="tomcy thomas" w:id="3" w:date="2022-01-20T10:39:58Z">
            <w:r w:rsidDel="00000000" w:rsidR="00000000" w:rsidRPr="00000000"/>
          </w:ins>
        </w:sdtContent>
      </w:sdt>
      <w:sdt>
        <w:sdtPr>
          <w:tag w:val="goog_rdk_4"/>
        </w:sdtPr>
        <w:sdtContent>
          <w:ins w:author="Sachin Wankhade" w:id="4" w:date="2021-11-19T09:56:41Z">
            <w:r w:rsidDel="00000000" w:rsidR="00000000" w:rsidRPr="00000000"/>
          </w:ins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8946450" y="4085435"/>
                          <a:ext cx="389699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E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T Norms Black" w:cs="TT Norms Black" w:eastAsia="TT Norms Black" w:hAnsi="TT Norms Black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37" w:lineRule="auto"/>
        <w:ind w:left="4744" w:right="287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DEGREE EARNED TITLE HERE INSTITUTION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4738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SEPT, 2012 Graduate Courses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4764" w:right="285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DEGREE EARNED TITLE HERE INSTITUTION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37" w:lineRule="auto"/>
        <w:ind w:left="4758" w:right="2124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MAY, 2004 Software Requirements Engineering and Management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4744" w:firstLine="0"/>
        <w:rPr/>
      </w:pPr>
      <w:r w:rsidDel="00000000" w:rsidR="00000000" w:rsidRPr="00000000">
        <w:rPr>
          <w:color w:val="231f20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959150" y="4085435"/>
                          <a:ext cx="389699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E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37" w:lineRule="auto"/>
        <w:ind w:left="4764" w:right="287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4764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Jan. 2018 - Dec.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56" w:line="237" w:lineRule="auto"/>
        <w:ind w:left="5070" w:right="113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Provide systems engineering, software engineering, tech- nical consulting, and marketing services as a member of the Systems Integration Division of a software engineering consulting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1" w:line="237" w:lineRule="auto"/>
        <w:ind w:left="5070" w:right="110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Conducted extensive trade studies of a  large  number of vendors that offer leading-edge technologies; these studies identified proven (low-risk) implementations of SMP and RDBMS systems that met stringent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0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497965" cy="190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01780" y="3689513"/>
                          <a:ext cx="1488440" cy="180975"/>
                        </a:xfrm>
                        <a:custGeom>
                          <a:rect b="b" l="l" r="r" t="t"/>
                          <a:pathLst>
                            <a:path extrusionOk="0" h="180975" w="1488440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  <a:lnTo>
                                <a:pt x="1488440" y="180975"/>
                              </a:lnTo>
                              <a:lnTo>
                                <a:pt x="14884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231f20"/>
                                <w:sz w:val="24"/>
                                <w:vertAlign w:val="baseline"/>
                              </w:rPr>
                              <w:t xml:space="preserve">and availability criteria.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97965" cy="1905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9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37" w:lineRule="auto"/>
        <w:ind w:left="4764" w:right="2872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4772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Dec. 2016 - Nov.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38" w:line="237" w:lineRule="auto"/>
        <w:ind w:left="5070" w:right="11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Provided technical consulting services to the Smithso- nian Institute’s Information Technology Services Group, Amnesty International, and internal research and devel- opment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2" w:line="237" w:lineRule="auto"/>
        <w:ind w:left="5070" w:right="11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Consolidated and documented the Smithsonian Labo- ratory’s Testing, Demonstration, and Training databases onto a single server, maximizing the use of the laboratory’s computing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1" w:line="237" w:lineRule="auto"/>
        <w:ind w:left="5070" w:right="10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Brought the Smithsonian Laboratory on-line with </w:t>
        <w:br w:type="textWrapping"/>
        <w:t xml:space="preserve">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764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4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13865" cy="190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93830" y="3689513"/>
                          <a:ext cx="1704340" cy="180975"/>
                        </a:xfrm>
                        <a:custGeom>
                          <a:rect b="b" l="l" r="r" t="t"/>
                          <a:pathLst>
                            <a:path extrusionOk="0" h="180975" w="1704340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  <a:lnTo>
                                <a:pt x="1704340" y="180975"/>
                              </a:lnTo>
                              <a:lnTo>
                                <a:pt x="17043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231f20"/>
                                <w:sz w:val="24"/>
                                <w:vertAlign w:val="baseline"/>
                              </w:rPr>
                              <w:t xml:space="preserve">COMPANY NAME HERE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13865" cy="190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8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4772" w:right="0" w:firstLine="0"/>
        <w:jc w:val="left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Oct. 2016 - Sep.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08" w:line="237" w:lineRule="auto"/>
        <w:ind w:left="5070" w:right="114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Analyzed problems and ADP processes; designed, tested, and implemented software and hardware systems for an organizational operations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1"/>
        </w:tabs>
        <w:spacing w:after="0" w:before="112" w:line="237" w:lineRule="auto"/>
        <w:ind w:left="5070" w:right="115" w:hanging="283.9999999999998"/>
        <w:jc w:val="both"/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Light" w:cs="TT Norms Light" w:eastAsia="TT Norms Light" w:hAnsi="TT Norms Light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Designed a maintenance reporting program that con- verted the labor intensive task of producing weekly status reports from a 4-day to a 2-hour process.</w:t>
      </w:r>
      <w:r w:rsidDel="00000000" w:rsidR="00000000" w:rsidRPr="00000000">
        <w:rPr>
          <w:rtl w:val="0"/>
        </w:rPr>
      </w:r>
    </w:p>
    <w:sectPr>
      <w:pgSz w:h="16840" w:w="11910" w:orient="portrait"/>
      <w:pgMar w:bottom="0" w:top="0" w:left="0" w:right="440" w:header="720" w:footer="720"/>
      <w:pgNumType w:start="1"/>
      <w:sectPrChange w:author="tomcy thomas" w:id="0" w:date="2022-01-20T10:05:17Z">
        <w:sectPr w:rsidR="000000" w:rsidDel="000000" w:rsidRPr="000000" w:rsidSect="000000">
          <w:pgMar w:bottom="0" w:top="0" w:left="480" w:right="440" w:header="720" w:footer="720"/>
          <w:pgNumType w:start="1"/>
          <w:pgSz w:h="16840" w:w="1191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T Norms Black"/>
  <w:font w:name="TT Norms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◆"/>
      <w:lvlJc w:val="left"/>
      <w:pPr>
        <w:ind w:left="5070" w:hanging="284"/>
      </w:pPr>
      <w:rPr>
        <w:rFonts w:ascii="Arial" w:cs="Arial" w:eastAsia="Arial" w:hAnsi="Arial"/>
        <w:color w:val="ffe600"/>
        <w:sz w:val="24"/>
        <w:szCs w:val="24"/>
      </w:rPr>
    </w:lvl>
    <w:lvl w:ilvl="1">
      <w:start w:val="1"/>
      <w:numFmt w:val="bullet"/>
      <w:lvlText w:val="•"/>
      <w:lvlJc w:val="left"/>
      <w:pPr>
        <w:ind w:left="5670" w:hanging="284"/>
      </w:pPr>
      <w:rPr/>
    </w:lvl>
    <w:lvl w:ilvl="2">
      <w:start w:val="1"/>
      <w:numFmt w:val="bullet"/>
      <w:lvlText w:val="•"/>
      <w:lvlJc w:val="left"/>
      <w:pPr>
        <w:ind w:left="6261" w:hanging="284"/>
      </w:pPr>
      <w:rPr/>
    </w:lvl>
    <w:lvl w:ilvl="3">
      <w:start w:val="1"/>
      <w:numFmt w:val="bullet"/>
      <w:lvlText w:val="•"/>
      <w:lvlJc w:val="left"/>
      <w:pPr>
        <w:ind w:left="6851" w:hanging="284"/>
      </w:pPr>
      <w:rPr/>
    </w:lvl>
    <w:lvl w:ilvl="4">
      <w:start w:val="1"/>
      <w:numFmt w:val="bullet"/>
      <w:lvlText w:val="•"/>
      <w:lvlJc w:val="left"/>
      <w:pPr>
        <w:ind w:left="7442" w:hanging="283.9999999999991"/>
      </w:pPr>
      <w:rPr/>
    </w:lvl>
    <w:lvl w:ilvl="5">
      <w:start w:val="1"/>
      <w:numFmt w:val="bullet"/>
      <w:lvlText w:val="•"/>
      <w:lvlJc w:val="left"/>
      <w:pPr>
        <w:ind w:left="8032" w:hanging="283.9999999999991"/>
      </w:pPr>
      <w:rPr/>
    </w:lvl>
    <w:lvl w:ilvl="6">
      <w:start w:val="1"/>
      <w:numFmt w:val="bullet"/>
      <w:lvlText w:val="•"/>
      <w:lvlJc w:val="left"/>
      <w:pPr>
        <w:ind w:left="8623" w:hanging="284"/>
      </w:pPr>
      <w:rPr/>
    </w:lvl>
    <w:lvl w:ilvl="7">
      <w:start w:val="1"/>
      <w:numFmt w:val="bullet"/>
      <w:lvlText w:val="•"/>
      <w:lvlJc w:val="left"/>
      <w:pPr>
        <w:ind w:left="9213" w:hanging="284"/>
      </w:pPr>
      <w:rPr/>
    </w:lvl>
    <w:lvl w:ilvl="8">
      <w:start w:val="1"/>
      <w:numFmt w:val="bullet"/>
      <w:lvlText w:val="•"/>
      <w:lvlJc w:val="left"/>
      <w:pPr>
        <w:ind w:left="9804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T Norms Light" w:cs="TT Norms Light" w:eastAsia="TT Norms Light" w:hAnsi="TT Norms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2" w:lineRule="auto"/>
      <w:ind w:left="4698"/>
    </w:pPr>
    <w:rPr>
      <w:rFonts w:ascii="TT Norms Black" w:cs="TT Norms Black" w:eastAsia="TT Norms Black" w:hAnsi="TT Norms Black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Pr>
      <w:rFonts w:ascii="TT Norms Light" w:cs="TT Norms Light" w:eastAsia="TT Norms Light" w:hAnsi="TT Norms Light"/>
      <w:lang w:bidi="en-US"/>
    </w:rPr>
  </w:style>
  <w:style w:type="paragraph" w:styleId="1">
    <w:name w:val="heading 1"/>
    <w:basedOn w:val="a"/>
    <w:uiPriority w:val="1"/>
    <w:qFormat w:val="1"/>
    <w:pPr>
      <w:spacing w:before="112"/>
      <w:ind w:left="4698"/>
      <w:outlineLvl w:val="0"/>
    </w:pPr>
    <w:rPr>
      <w:rFonts w:ascii="TT Norms Black" w:cs="TT Norms Black" w:eastAsia="TT Norms Black" w:hAnsi="TT Norms Black"/>
      <w:b w:val="1"/>
      <w:b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5070"/>
    </w:pPr>
    <w:rPr>
      <w:sz w:val="24"/>
      <w:szCs w:val="24"/>
    </w:rPr>
  </w:style>
  <w:style w:type="paragraph" w:styleId="a4">
    <w:name w:val="List Paragraph"/>
    <w:basedOn w:val="a"/>
    <w:uiPriority w:val="1"/>
    <w:qFormat w:val="1"/>
    <w:pPr>
      <w:spacing w:before="111"/>
      <w:ind w:left="5070" w:right="114" w:hanging="284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SW6njrdU7oOy9397VpAm8EoeA==">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2019-09-20T15:39:00Z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2019-09-20T00:00:00Z</vt:filetime>
  </property>
</Properties>
</file>